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4E" w:rsidRPr="00F91B4E" w:rsidRDefault="00A57A5C" w:rsidP="00E17FC1">
      <w:pPr>
        <w:pStyle w:val="Sitename"/>
        <w:rPr>
          <w:lang w:val="en-GB"/>
        </w:rPr>
      </w:pPr>
      <w:r>
        <w:rPr>
          <w:lang w:val="en-GB"/>
        </w:rPr>
        <w:t xml:space="preserve"> </w:t>
      </w:r>
      <w:r w:rsidR="00F91B4E" w:rsidRPr="00F91B4E">
        <w:rPr>
          <w:lang w:val="en-GB"/>
        </w:rPr>
        <w:fldChar w:fldCharType="begin"/>
      </w:r>
      <w:r w:rsidR="00F91B4E" w:rsidRPr="00F91B4E">
        <w:rPr>
          <w:lang w:val="en-GB"/>
        </w:rPr>
        <w:instrText xml:space="preserve"> DOCPROPERTY  "bmsSitename" \* Lower </w:instrText>
      </w:r>
      <w:r w:rsidR="00F91B4E" w:rsidRPr="00F91B4E">
        <w:rPr>
          <w:lang w:val="en-GB"/>
        </w:rPr>
        <w:fldChar w:fldCharType="separate"/>
      </w:r>
      <w:r w:rsidR="009D3CB8">
        <w:rPr>
          <w:lang w:val="en-GB"/>
        </w:rPr>
        <w:t>esoc</w:t>
      </w:r>
      <w:r w:rsidR="00F91B4E" w:rsidRPr="00F91B4E">
        <w:rPr>
          <w:lang w:val="en-GB"/>
        </w:rPr>
        <w:fldChar w:fldCharType="end"/>
      </w:r>
    </w:p>
    <w:tbl>
      <w:tblPr>
        <w:tblW w:w="9936" w:type="dxa"/>
        <w:tblLayout w:type="fixed"/>
        <w:tblCellMar>
          <w:left w:w="0" w:type="dxa"/>
        </w:tblCellMar>
        <w:tblLook w:val="04A0" w:firstRow="1" w:lastRow="0" w:firstColumn="1" w:lastColumn="0" w:noHBand="0" w:noVBand="1"/>
      </w:tblPr>
      <w:tblGrid>
        <w:gridCol w:w="4722"/>
        <w:gridCol w:w="5214"/>
      </w:tblGrid>
      <w:tr w:rsidR="00F91B4E" w:rsidRPr="004F4116" w:rsidTr="00C34528">
        <w:trPr>
          <w:trHeight w:val="822"/>
        </w:trPr>
        <w:tc>
          <w:tcPr>
            <w:tcW w:w="4722" w:type="dxa"/>
            <w:vAlign w:val="bottom"/>
          </w:tcPr>
          <w:p w:rsidR="00F91B4E" w:rsidRPr="00383E5B" w:rsidRDefault="00F91B4E" w:rsidP="00F91B4E">
            <w:pPr>
              <w:pStyle w:val="DocumentType"/>
              <w:rPr>
                <w:lang w:val="en-GB"/>
              </w:rPr>
            </w:pPr>
            <w:r w:rsidRPr="00383E5B">
              <w:rPr>
                <w:lang w:val="en-GB"/>
              </w:rPr>
              <w:t>Me</w:t>
            </w:r>
            <w:r>
              <w:rPr>
                <w:lang w:val="en-GB"/>
              </w:rPr>
              <w:t>ETING</w:t>
            </w:r>
          </w:p>
        </w:tc>
        <w:tc>
          <w:tcPr>
            <w:tcW w:w="5214" w:type="dxa"/>
          </w:tcPr>
          <w:p w:rsidR="009D3CB8" w:rsidRDefault="00F91B4E" w:rsidP="00B33111">
            <w:pPr>
              <w:pStyle w:val="ESA-Address"/>
              <w:rPr>
                <w:ins w:id="0" w:author="Michael Clayton" w:date="2017-01-16T14:28:00Z"/>
                <w:lang w:val="en-GB"/>
              </w:rPr>
            </w:pPr>
            <w:r w:rsidRPr="00383E5B">
              <w:rPr>
                <w:lang w:val="en-GB"/>
              </w:rPr>
              <w:fldChar w:fldCharType="begin"/>
            </w:r>
            <w:r w:rsidRPr="00383E5B">
              <w:rPr>
                <w:lang w:val="en-GB"/>
              </w:rPr>
              <w:instrText xml:space="preserve"> DOCPROPERTY  "bmsAddress" \* MERGEFORMAT </w:instrText>
            </w:r>
            <w:r w:rsidRPr="00383E5B">
              <w:rPr>
                <w:lang w:val="en-GB"/>
              </w:rPr>
              <w:fldChar w:fldCharType="separate"/>
            </w:r>
            <w:ins w:id="1" w:author="Michael Clayton" w:date="2017-01-16T14:28:00Z">
              <w:r w:rsidR="009D3CB8">
                <w:rPr>
                  <w:lang w:val="en-GB"/>
                </w:rPr>
                <w:t>European Space Operations Centre</w:t>
              </w:r>
            </w:ins>
          </w:p>
          <w:p w:rsidR="009D3CB8" w:rsidRDefault="009D3CB8" w:rsidP="00B33111">
            <w:pPr>
              <w:pStyle w:val="ESA-Address"/>
              <w:rPr>
                <w:ins w:id="2" w:author="Michael Clayton" w:date="2017-01-16T14:28:00Z"/>
                <w:lang w:val="en-GB"/>
              </w:rPr>
            </w:pPr>
            <w:ins w:id="3" w:author="Michael Clayton" w:date="2017-01-16T14:28:00Z">
              <w:r>
                <w:rPr>
                  <w:lang w:val="en-GB"/>
                </w:rPr>
                <w:t>Robert-Bosch-Strasse 5</w:t>
              </w:r>
            </w:ins>
          </w:p>
          <w:p w:rsidR="009D3CB8" w:rsidRDefault="009D3CB8" w:rsidP="00B33111">
            <w:pPr>
              <w:pStyle w:val="ESA-Address"/>
              <w:rPr>
                <w:ins w:id="4" w:author="Michael Clayton" w:date="2017-01-16T14:28:00Z"/>
                <w:lang w:val="en-GB"/>
              </w:rPr>
            </w:pPr>
            <w:ins w:id="5" w:author="Michael Clayton" w:date="2017-01-16T14:28:00Z">
              <w:r>
                <w:rPr>
                  <w:lang w:val="en-GB"/>
                </w:rPr>
                <w:t>D-64293 Darmstadt</w:t>
              </w:r>
            </w:ins>
          </w:p>
          <w:p w:rsidR="00CB41D1" w:rsidDel="008F1785" w:rsidRDefault="009D3CB8" w:rsidP="00B33111">
            <w:pPr>
              <w:pStyle w:val="ESA-Address"/>
              <w:rPr>
                <w:del w:id="6" w:author="Michael Clayton" w:date="2017-01-16T10:57:00Z"/>
                <w:lang w:val="en-GB"/>
              </w:rPr>
            </w:pPr>
            <w:ins w:id="7" w:author="Michael Clayton" w:date="2017-01-16T14:28:00Z">
              <w:r>
                <w:rPr>
                  <w:lang w:val="en-GB"/>
                </w:rPr>
                <w:t>Germany</w:t>
              </w:r>
            </w:ins>
            <w:del w:id="8" w:author="Michael Clayton" w:date="2017-01-16T10:57:00Z">
              <w:r w:rsidR="00CB41D1" w:rsidDel="008F1785">
                <w:rPr>
                  <w:lang w:val="en-GB"/>
                </w:rPr>
                <w:delText>European Space Operations Centre</w:delText>
              </w:r>
            </w:del>
          </w:p>
          <w:p w:rsidR="00CB41D1" w:rsidDel="008F1785" w:rsidRDefault="00CB41D1" w:rsidP="00B33111">
            <w:pPr>
              <w:pStyle w:val="ESA-Address"/>
              <w:rPr>
                <w:del w:id="9" w:author="Michael Clayton" w:date="2017-01-16T10:57:00Z"/>
                <w:lang w:val="en-GB"/>
              </w:rPr>
            </w:pPr>
            <w:del w:id="10" w:author="Michael Clayton" w:date="2017-01-16T10:57:00Z">
              <w:r w:rsidDel="008F1785">
                <w:rPr>
                  <w:lang w:val="en-GB"/>
                </w:rPr>
                <w:delText>Robert-Bosch-Strasse 5</w:delText>
              </w:r>
            </w:del>
          </w:p>
          <w:p w:rsidR="00CB41D1" w:rsidDel="008F1785" w:rsidRDefault="00CB41D1" w:rsidP="00B33111">
            <w:pPr>
              <w:pStyle w:val="ESA-Address"/>
              <w:rPr>
                <w:del w:id="11" w:author="Michael Clayton" w:date="2017-01-16T10:57:00Z"/>
                <w:lang w:val="en-GB"/>
              </w:rPr>
            </w:pPr>
            <w:del w:id="12" w:author="Michael Clayton" w:date="2017-01-16T10:57:00Z">
              <w:r w:rsidDel="008F1785">
                <w:rPr>
                  <w:lang w:val="en-GB"/>
                </w:rPr>
                <w:delText>D-64293 Darmstadt</w:delText>
              </w:r>
            </w:del>
          </w:p>
          <w:p w:rsidR="00F91B4E" w:rsidRPr="00383E5B" w:rsidRDefault="00CB41D1" w:rsidP="00B33111">
            <w:pPr>
              <w:pStyle w:val="ESA-Address"/>
              <w:rPr>
                <w:lang w:val="en-GB"/>
              </w:rPr>
            </w:pPr>
            <w:del w:id="13" w:author="Michael Clayton" w:date="2017-01-16T10:57:00Z">
              <w:r w:rsidDel="008F1785">
                <w:rPr>
                  <w:lang w:val="en-GB"/>
                </w:rPr>
                <w:delText>Germany</w:delText>
              </w:r>
            </w:del>
            <w:r w:rsidR="00F91B4E" w:rsidRPr="00383E5B">
              <w:rPr>
                <w:lang w:val="en-GB"/>
              </w:rPr>
              <w:fldChar w:fldCharType="end"/>
            </w:r>
          </w:p>
          <w:p w:rsidR="009D3CB8" w:rsidRDefault="00F91B4E" w:rsidP="00B33111">
            <w:pPr>
              <w:pStyle w:val="ESA-Address"/>
              <w:rPr>
                <w:ins w:id="14" w:author="Michael Clayton" w:date="2017-01-16T14:28:00Z"/>
                <w:lang w:val="en-GB"/>
              </w:rPr>
            </w:pPr>
            <w:r w:rsidRPr="00383E5B">
              <w:rPr>
                <w:lang w:val="en-GB"/>
              </w:rPr>
              <w:fldChar w:fldCharType="begin"/>
            </w:r>
            <w:r w:rsidRPr="00383E5B">
              <w:rPr>
                <w:lang w:val="en-GB"/>
              </w:rPr>
              <w:instrText xml:space="preserve"> DOCPROPERTY  "bmsPhoneFax" \* MERGEFORMAT </w:instrText>
            </w:r>
            <w:r w:rsidRPr="00383E5B">
              <w:rPr>
                <w:lang w:val="en-GB"/>
              </w:rPr>
              <w:fldChar w:fldCharType="separate"/>
            </w:r>
            <w:ins w:id="15" w:author="Michael Clayton" w:date="2017-01-16T14:28:00Z">
              <w:r w:rsidR="009D3CB8">
                <w:rPr>
                  <w:lang w:val="en-GB"/>
                </w:rPr>
                <w:t>T +49 (0)6151 900</w:t>
              </w:r>
            </w:ins>
          </w:p>
          <w:p w:rsidR="009D3CB8" w:rsidRDefault="009D3CB8" w:rsidP="00B33111">
            <w:pPr>
              <w:pStyle w:val="ESA-Address"/>
              <w:rPr>
                <w:ins w:id="16" w:author="Michael Clayton" w:date="2017-01-16T14:28:00Z"/>
                <w:lang w:val="en-GB"/>
              </w:rPr>
            </w:pPr>
            <w:ins w:id="17" w:author="Michael Clayton" w:date="2017-01-16T14:28:00Z">
              <w:r>
                <w:rPr>
                  <w:lang w:val="en-GB"/>
                </w:rPr>
                <w:t>F +49 (0)6151 90495</w:t>
              </w:r>
            </w:ins>
          </w:p>
          <w:p w:rsidR="00CB41D1" w:rsidDel="008F1785" w:rsidRDefault="009D3CB8" w:rsidP="00B33111">
            <w:pPr>
              <w:pStyle w:val="ESA-Address"/>
              <w:rPr>
                <w:del w:id="18" w:author="Michael Clayton" w:date="2017-01-16T10:57:00Z"/>
                <w:lang w:val="en-GB"/>
              </w:rPr>
            </w:pPr>
            <w:ins w:id="19" w:author="Michael Clayton" w:date="2017-01-16T14:28:00Z">
              <w:r>
                <w:rPr>
                  <w:lang w:val="en-GB"/>
                </w:rPr>
                <w:t>www.esa.int</w:t>
              </w:r>
            </w:ins>
            <w:del w:id="20" w:author="Michael Clayton" w:date="2017-01-16T10:57:00Z">
              <w:r w:rsidR="00CB41D1" w:rsidDel="008F1785">
                <w:rPr>
                  <w:lang w:val="en-GB"/>
                </w:rPr>
                <w:delText>T +49 (0)6151 900</w:delText>
              </w:r>
            </w:del>
          </w:p>
          <w:p w:rsidR="00CB41D1" w:rsidDel="008F1785" w:rsidRDefault="00CB41D1" w:rsidP="00B33111">
            <w:pPr>
              <w:pStyle w:val="ESA-Address"/>
              <w:rPr>
                <w:del w:id="21" w:author="Michael Clayton" w:date="2017-01-16T10:57:00Z"/>
                <w:lang w:val="en-GB"/>
              </w:rPr>
            </w:pPr>
            <w:del w:id="22" w:author="Michael Clayton" w:date="2017-01-16T10:57:00Z">
              <w:r w:rsidDel="008F1785">
                <w:rPr>
                  <w:lang w:val="en-GB"/>
                </w:rPr>
                <w:delText>F +49 (0)6151 90495</w:delText>
              </w:r>
            </w:del>
          </w:p>
          <w:p w:rsidR="00F91B4E" w:rsidRPr="00383E5B" w:rsidRDefault="00CB41D1" w:rsidP="00B33111">
            <w:pPr>
              <w:pStyle w:val="ESA-Address"/>
              <w:rPr>
                <w:lang w:val="en-GB"/>
              </w:rPr>
            </w:pPr>
            <w:del w:id="23" w:author="Michael Clayton" w:date="2017-01-16T10:57:00Z">
              <w:r w:rsidDel="008F1785">
                <w:rPr>
                  <w:lang w:val="en-GB"/>
                </w:rPr>
                <w:delText>www.esa.int</w:delText>
              </w:r>
            </w:del>
            <w:r w:rsidR="00F91B4E" w:rsidRPr="00383E5B">
              <w:rPr>
                <w:lang w:val="en-GB"/>
              </w:rPr>
              <w:fldChar w:fldCharType="end"/>
            </w:r>
          </w:p>
        </w:tc>
      </w:tr>
    </w:tbl>
    <w:p w:rsidR="007933C1" w:rsidRPr="00436028" w:rsidRDefault="007933C1" w:rsidP="00823D48">
      <w:pPr>
        <w:rPr>
          <w:lang w:val="en-GB"/>
        </w:rPr>
      </w:pPr>
    </w:p>
    <w:p w:rsidR="00823D48" w:rsidRPr="00436028" w:rsidRDefault="00823D48" w:rsidP="00823D48">
      <w:pPr>
        <w:rPr>
          <w:lang w:val="en-GB"/>
        </w:rPr>
      </w:pPr>
    </w:p>
    <w:tbl>
      <w:tblPr>
        <w:tblW w:w="9917" w:type="dxa"/>
        <w:tblLayout w:type="fixed"/>
        <w:tblCellMar>
          <w:left w:w="70" w:type="dxa"/>
          <w:right w:w="70" w:type="dxa"/>
        </w:tblCellMar>
        <w:tblLook w:val="0000" w:firstRow="0" w:lastRow="0" w:firstColumn="0" w:lastColumn="0" w:noHBand="0" w:noVBand="0"/>
      </w:tblPr>
      <w:tblGrid>
        <w:gridCol w:w="1738"/>
        <w:gridCol w:w="1806"/>
        <w:gridCol w:w="1706"/>
        <w:gridCol w:w="4667"/>
      </w:tblGrid>
      <w:tr w:rsidR="000D6B12" w:rsidRPr="00D3020D" w:rsidTr="007B45BC">
        <w:trPr>
          <w:trHeight w:val="552"/>
        </w:trPr>
        <w:tc>
          <w:tcPr>
            <w:tcW w:w="1738" w:type="dxa"/>
            <w:tcMar>
              <w:top w:w="40" w:type="dxa"/>
              <w:left w:w="0" w:type="dxa"/>
              <w:bottom w:w="28" w:type="dxa"/>
              <w:right w:w="0" w:type="dxa"/>
            </w:tcMar>
          </w:tcPr>
          <w:p w:rsidR="000D6B12" w:rsidRPr="00436028" w:rsidRDefault="000D6B12" w:rsidP="00A10D4B">
            <w:pPr>
              <w:pStyle w:val="DataLabelMedium"/>
              <w:rPr>
                <w:lang w:val="en-GB"/>
              </w:rPr>
            </w:pPr>
            <w:r w:rsidRPr="00436028">
              <w:rPr>
                <w:lang w:val="en-GB"/>
              </w:rPr>
              <w:t>Meeting Date</w:t>
            </w:r>
          </w:p>
        </w:tc>
        <w:tc>
          <w:tcPr>
            <w:tcW w:w="1806" w:type="dxa"/>
          </w:tcPr>
          <w:p w:rsidR="000D6B12" w:rsidRPr="00436028" w:rsidRDefault="000D6B12" w:rsidP="000B7DF9">
            <w:pPr>
              <w:pStyle w:val="MeetingDataNoSpell"/>
              <w:rPr>
                <w:szCs w:val="18"/>
                <w:lang w:val="en-GB"/>
              </w:rPr>
            </w:pPr>
            <w:r w:rsidRPr="00436028">
              <w:rPr>
                <w:lang w:val="en-GB"/>
              </w:rPr>
              <w:fldChar w:fldCharType="begin"/>
            </w:r>
            <w:r w:rsidRPr="00436028">
              <w:rPr>
                <w:lang w:val="en-GB"/>
              </w:rPr>
              <w:instrText xml:space="preserve"> DOCPROPERTY  "Meetingdate" </w:instrText>
            </w:r>
            <w:r>
              <w:rPr>
                <w:lang w:val="en-GB"/>
              </w:rPr>
              <w:instrText>\@ "dd/MM/yyyy"</w:instrText>
            </w:r>
            <w:r w:rsidRPr="00436028">
              <w:rPr>
                <w:lang w:val="en-GB"/>
              </w:rPr>
              <w:instrText xml:space="preserve">\* MERGEFORMAT </w:instrText>
            </w:r>
            <w:r w:rsidRPr="00436028">
              <w:rPr>
                <w:lang w:val="en-GB"/>
              </w:rPr>
              <w:fldChar w:fldCharType="separate"/>
            </w:r>
            <w:r w:rsidR="009D3CB8">
              <w:rPr>
                <w:lang w:val="en-GB"/>
              </w:rPr>
              <w:t>11/01/2017</w:t>
            </w:r>
            <w:r w:rsidRPr="00436028">
              <w:rPr>
                <w:lang w:val="en-GB"/>
              </w:rPr>
              <w:fldChar w:fldCharType="end"/>
            </w:r>
          </w:p>
        </w:tc>
        <w:tc>
          <w:tcPr>
            <w:tcW w:w="6373" w:type="dxa"/>
            <w:gridSpan w:val="2"/>
          </w:tcPr>
          <w:p w:rsidR="000D6B12" w:rsidRPr="00585CF0" w:rsidRDefault="000D6B12" w:rsidP="00EF55BB">
            <w:pPr>
              <w:pStyle w:val="DataLabelMedium"/>
              <w:rPr>
                <w:lang w:val="es-ES"/>
              </w:rPr>
            </w:pPr>
            <w:proofErr w:type="spellStart"/>
            <w:r w:rsidRPr="00585CF0">
              <w:rPr>
                <w:lang w:val="es-ES"/>
              </w:rPr>
              <w:t>Ref</w:t>
            </w:r>
            <w:proofErr w:type="spellEnd"/>
            <w:r w:rsidRPr="00585CF0">
              <w:rPr>
                <w:lang w:val="es-ES"/>
              </w:rPr>
              <w:t xml:space="preserve"> : </w:t>
            </w:r>
            <w:r>
              <w:rPr>
                <w:bCs w:val="0"/>
                <w:sz w:val="20"/>
                <w:szCs w:val="20"/>
                <w:lang w:val="en-GB"/>
              </w:rPr>
              <w:fldChar w:fldCharType="begin"/>
            </w:r>
            <w:r w:rsidRPr="00EF55BB">
              <w:rPr>
                <w:bCs w:val="0"/>
                <w:sz w:val="20"/>
                <w:szCs w:val="20"/>
                <w:lang w:val="es-ES"/>
              </w:rPr>
              <w:instrText xml:space="preserve"> DOCPROPERTY  Reference  \* MERGEFORMAT </w:instrText>
            </w:r>
            <w:r>
              <w:rPr>
                <w:bCs w:val="0"/>
                <w:sz w:val="20"/>
                <w:szCs w:val="20"/>
                <w:lang w:val="en-GB"/>
              </w:rPr>
              <w:fldChar w:fldCharType="separate"/>
            </w:r>
            <w:r w:rsidR="009D3CB8" w:rsidRPr="009D3CB8">
              <w:rPr>
                <w:b w:val="0"/>
                <w:sz w:val="20"/>
                <w:szCs w:val="20"/>
                <w:lang w:val="es-ES"/>
              </w:rPr>
              <w:t>ESA-SSA-DS-MIN-0015</w:t>
            </w:r>
            <w:r>
              <w:rPr>
                <w:bCs w:val="0"/>
                <w:sz w:val="20"/>
                <w:szCs w:val="20"/>
                <w:lang w:val="en-GB"/>
              </w:rPr>
              <w:fldChar w:fldCharType="end"/>
            </w:r>
          </w:p>
        </w:tc>
      </w:tr>
      <w:tr w:rsidR="00000EAD" w:rsidRPr="00307B44" w:rsidTr="00000EAD">
        <w:trPr>
          <w:trHeight w:val="328"/>
        </w:trPr>
        <w:tc>
          <w:tcPr>
            <w:tcW w:w="1738" w:type="dxa"/>
            <w:tcMar>
              <w:top w:w="85" w:type="dxa"/>
              <w:left w:w="0" w:type="dxa"/>
              <w:bottom w:w="125" w:type="dxa"/>
              <w:right w:w="0" w:type="dxa"/>
            </w:tcMar>
          </w:tcPr>
          <w:p w:rsidR="000D6B12" w:rsidRPr="00436028" w:rsidRDefault="000D6B12" w:rsidP="00A10D4B">
            <w:pPr>
              <w:pStyle w:val="DataLabelMedium"/>
              <w:rPr>
                <w:lang w:val="en-GB"/>
              </w:rPr>
            </w:pPr>
            <w:r w:rsidRPr="00436028">
              <w:rPr>
                <w:lang w:val="en-GB"/>
              </w:rPr>
              <w:t>Meeting Place</w:t>
            </w:r>
            <w:r w:rsidR="006D7D2B">
              <w:rPr>
                <w:lang w:val="en-GB"/>
              </w:rPr>
              <w:t>/Time</w:t>
            </w:r>
          </w:p>
        </w:tc>
        <w:tc>
          <w:tcPr>
            <w:tcW w:w="1806" w:type="dxa"/>
          </w:tcPr>
          <w:p w:rsidR="000D6B12" w:rsidRPr="00436028" w:rsidRDefault="000D6B12" w:rsidP="005E0ECF">
            <w:pPr>
              <w:pStyle w:val="MEETINGData"/>
              <w:rPr>
                <w:b/>
                <w:lang w:val="en-GB"/>
              </w:rPr>
            </w:pPr>
            <w:r w:rsidRPr="00436028">
              <w:rPr>
                <w:lang w:val="en-GB"/>
              </w:rPr>
              <w:fldChar w:fldCharType="begin"/>
            </w:r>
            <w:r w:rsidRPr="00436028">
              <w:rPr>
                <w:lang w:val="en-GB"/>
              </w:rPr>
              <w:instrText xml:space="preserve"> DOCPROPERTY  "Meetingplace" \* MERGEFORMAT </w:instrText>
            </w:r>
            <w:r w:rsidRPr="00436028">
              <w:rPr>
                <w:lang w:val="en-GB"/>
              </w:rPr>
              <w:fldChar w:fldCharType="separate"/>
            </w:r>
            <w:r w:rsidR="009D3CB8">
              <w:rPr>
                <w:lang w:val="en-GB"/>
              </w:rPr>
              <w:t>H275</w:t>
            </w:r>
            <w:r w:rsidRPr="00436028">
              <w:rPr>
                <w:lang w:val="en-GB"/>
              </w:rPr>
              <w:fldChar w:fldCharType="end"/>
            </w:r>
            <w:r w:rsidR="006D7D2B">
              <w:rPr>
                <w:lang w:val="en-GB"/>
              </w:rPr>
              <w:t xml:space="preserve"> </w:t>
            </w:r>
            <w:r w:rsidR="00766179">
              <w:rPr>
                <w:lang w:val="en-GB"/>
              </w:rPr>
              <w:t xml:space="preserve"> </w:t>
            </w:r>
            <w:r w:rsidR="005E0ECF">
              <w:rPr>
                <w:lang w:val="en-GB"/>
              </w:rPr>
              <w:t xml:space="preserve"> </w:t>
            </w:r>
          </w:p>
        </w:tc>
        <w:tc>
          <w:tcPr>
            <w:tcW w:w="1706" w:type="dxa"/>
          </w:tcPr>
          <w:p w:rsidR="000D6B12" w:rsidRPr="00436028" w:rsidRDefault="000D6B12" w:rsidP="00A10D4B">
            <w:pPr>
              <w:pStyle w:val="DataLabelMedium"/>
              <w:rPr>
                <w:lang w:val="en-GB"/>
              </w:rPr>
            </w:pPr>
            <w:r w:rsidRPr="00436028">
              <w:rPr>
                <w:lang w:val="en-GB"/>
              </w:rPr>
              <w:t>Chairman</w:t>
            </w:r>
          </w:p>
        </w:tc>
        <w:tc>
          <w:tcPr>
            <w:tcW w:w="4667" w:type="dxa"/>
          </w:tcPr>
          <w:p w:rsidR="000D6B12" w:rsidRPr="00360ADE" w:rsidRDefault="00F41C7E" w:rsidP="00DC2A67">
            <w:pPr>
              <w:pStyle w:val="MEETINGData"/>
              <w:rPr>
                <w:lang w:val="en-GB"/>
              </w:rPr>
            </w:pPr>
            <w:r w:rsidRPr="0045597B">
              <w:rPr>
                <w:rFonts w:eastAsiaTheme="minorHAnsi" w:cstheme="minorBidi"/>
                <w:sz w:val="20"/>
                <w:szCs w:val="20"/>
                <w:lang w:val="en-GB"/>
              </w:rPr>
              <w:t>Michael Clayton</w:t>
            </w:r>
            <w:r w:rsidR="00DC2A67">
              <w:rPr>
                <w:rFonts w:eastAsiaTheme="minorHAnsi" w:cstheme="minorBidi"/>
                <w:sz w:val="20"/>
                <w:szCs w:val="20"/>
                <w:lang w:val="en-GB"/>
              </w:rPr>
              <w:t xml:space="preserve"> (MC</w:t>
            </w:r>
            <w:r w:rsidR="00A96215">
              <w:rPr>
                <w:rFonts w:eastAsiaTheme="minorHAnsi" w:cstheme="minorBidi"/>
                <w:sz w:val="20"/>
                <w:szCs w:val="20"/>
                <w:lang w:val="en-GB"/>
              </w:rPr>
              <w:t xml:space="preserve"> </w:t>
            </w:r>
            <w:r w:rsidR="00DC2A67">
              <w:rPr>
                <w:rFonts w:eastAsiaTheme="minorHAnsi" w:cstheme="minorBidi"/>
                <w:sz w:val="20"/>
                <w:szCs w:val="20"/>
                <w:lang w:val="en-GB"/>
              </w:rPr>
              <w:t xml:space="preserve"> </w:t>
            </w:r>
            <w:r w:rsidR="00360ADE" w:rsidRPr="0045597B">
              <w:rPr>
                <w:rFonts w:eastAsiaTheme="minorHAnsi" w:cstheme="minorBidi"/>
                <w:sz w:val="20"/>
                <w:szCs w:val="20"/>
                <w:lang w:val="en-GB"/>
              </w:rPr>
              <w:t>on behalf of GSM)</w:t>
            </w:r>
          </w:p>
        </w:tc>
      </w:tr>
      <w:tr w:rsidR="00000EAD" w:rsidRPr="00C4655D" w:rsidTr="00000EAD">
        <w:trPr>
          <w:trHeight w:val="328"/>
        </w:trPr>
        <w:tc>
          <w:tcPr>
            <w:tcW w:w="1738" w:type="dxa"/>
            <w:tcMar>
              <w:top w:w="85" w:type="dxa"/>
              <w:left w:w="0" w:type="dxa"/>
              <w:bottom w:w="125" w:type="dxa"/>
              <w:right w:w="0" w:type="dxa"/>
            </w:tcMar>
          </w:tcPr>
          <w:p w:rsidR="000D6B12" w:rsidRPr="00436028" w:rsidRDefault="00103FEF" w:rsidP="00A10D4B">
            <w:pPr>
              <w:pStyle w:val="DataLabelMedium"/>
              <w:rPr>
                <w:lang w:val="en-GB"/>
              </w:rPr>
            </w:pPr>
            <w:proofErr w:type="spellStart"/>
            <w:r>
              <w:rPr>
                <w:lang w:val="en-GB"/>
              </w:rPr>
              <w:t>MoM</w:t>
            </w:r>
            <w:proofErr w:type="spellEnd"/>
            <w:r w:rsidR="00BC4F64">
              <w:rPr>
                <w:lang w:val="en-GB"/>
              </w:rPr>
              <w:t xml:space="preserve"> </w:t>
            </w:r>
            <w:r w:rsidR="000D6B12" w:rsidRPr="00436028">
              <w:rPr>
                <w:lang w:val="en-GB"/>
              </w:rPr>
              <w:t>Date</w:t>
            </w:r>
          </w:p>
        </w:tc>
        <w:tc>
          <w:tcPr>
            <w:tcW w:w="1806" w:type="dxa"/>
          </w:tcPr>
          <w:p w:rsidR="00C72B8E" w:rsidRPr="0057600F" w:rsidRDefault="000D6B12" w:rsidP="000B7DF9">
            <w:pPr>
              <w:pStyle w:val="MeetingDataNoSpell"/>
              <w:rPr>
                <w:b/>
                <w:color w:val="FF0000"/>
                <w:lang w:val="en-GB"/>
              </w:rPr>
            </w:pPr>
            <w:r w:rsidRPr="007A2C76">
              <w:rPr>
                <w:color w:val="FF0000"/>
                <w:lang w:val="en-GB"/>
              </w:rPr>
              <w:fldChar w:fldCharType="begin"/>
            </w:r>
            <w:r w:rsidRPr="0057600F">
              <w:rPr>
                <w:color w:val="FF0000"/>
                <w:lang w:val="en-GB"/>
              </w:rPr>
              <w:instrText xml:space="preserve"> DOCPROPERTY  "Issue Date" \@ "dd/MM/yyyy" \* MERGEFORMAT </w:instrText>
            </w:r>
            <w:r w:rsidRPr="007A2C76">
              <w:rPr>
                <w:color w:val="FF0000"/>
                <w:lang w:val="en-GB"/>
              </w:rPr>
              <w:fldChar w:fldCharType="separate"/>
            </w:r>
            <w:ins w:id="24" w:author="Michael Clayton" w:date="2017-01-16T14:28:00Z">
              <w:r w:rsidR="009D3CB8" w:rsidRPr="009D3CB8">
                <w:rPr>
                  <w:lang w:val="en-GB"/>
                </w:rPr>
                <w:t>16/01/2017</w:t>
              </w:r>
            </w:ins>
            <w:del w:id="25" w:author="Michael Clayton" w:date="2017-01-16T12:17:00Z">
              <w:r w:rsidR="008F1785" w:rsidRPr="008F1785" w:rsidDel="007E1CDF">
                <w:rPr>
                  <w:lang w:val="en-GB"/>
                </w:rPr>
                <w:delText>13/01/2017</w:delText>
              </w:r>
            </w:del>
            <w:r w:rsidRPr="007A2C76">
              <w:rPr>
                <w:lang w:val="en-GB"/>
              </w:rPr>
              <w:fldChar w:fldCharType="end"/>
            </w:r>
          </w:p>
          <w:p w:rsidR="000D6B12" w:rsidRPr="00C72B8E" w:rsidRDefault="000D6B12" w:rsidP="00C72B8E">
            <w:pPr>
              <w:jc w:val="center"/>
              <w:rPr>
                <w:lang w:val="en-GB"/>
              </w:rPr>
            </w:pPr>
          </w:p>
        </w:tc>
        <w:tc>
          <w:tcPr>
            <w:tcW w:w="1706" w:type="dxa"/>
          </w:tcPr>
          <w:p w:rsidR="000D6B12" w:rsidRPr="00436028" w:rsidRDefault="000D6B12" w:rsidP="00A10D4B">
            <w:pPr>
              <w:pStyle w:val="DataLabelMedium"/>
              <w:rPr>
                <w:lang w:val="en-GB"/>
              </w:rPr>
            </w:pPr>
            <w:r w:rsidRPr="00436028">
              <w:rPr>
                <w:lang w:val="en-GB"/>
              </w:rPr>
              <w:t>Participants</w:t>
            </w:r>
          </w:p>
        </w:tc>
        <w:tc>
          <w:tcPr>
            <w:tcW w:w="4667" w:type="dxa"/>
          </w:tcPr>
          <w:tbl>
            <w:tblPr>
              <w:tblStyle w:val="ESATable"/>
              <w:tblW w:w="4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2268"/>
            </w:tblGrid>
            <w:tr w:rsidR="0061045A" w:rsidRPr="00477BD8" w:rsidTr="00272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shd w:val="clear" w:color="auto" w:fill="auto"/>
                </w:tcPr>
                <w:p w:rsidR="0061045A" w:rsidRPr="006D48BE" w:rsidRDefault="0061045A" w:rsidP="008C4A49">
                  <w:pPr>
                    <w:pStyle w:val="MEETINGData"/>
                    <w:rPr>
                      <w:sz w:val="20"/>
                      <w:szCs w:val="20"/>
                      <w:lang w:val="en-GB"/>
                    </w:rPr>
                  </w:pPr>
                  <w:proofErr w:type="spellStart"/>
                  <w:r w:rsidRPr="006D48BE">
                    <w:rPr>
                      <w:sz w:val="20"/>
                      <w:szCs w:val="20"/>
                      <w:lang w:val="it-IT"/>
                    </w:rPr>
                    <w:t>Detlef</w:t>
                  </w:r>
                  <w:proofErr w:type="spellEnd"/>
                  <w:r w:rsidRPr="006D48BE">
                    <w:rPr>
                      <w:sz w:val="20"/>
                      <w:szCs w:val="20"/>
                      <w:lang w:val="it-IT"/>
                    </w:rPr>
                    <w:t xml:space="preserve"> </w:t>
                  </w:r>
                  <w:proofErr w:type="spellStart"/>
                  <w:r w:rsidRPr="006D48BE">
                    <w:rPr>
                      <w:sz w:val="20"/>
                      <w:szCs w:val="20"/>
                      <w:lang w:val="it-IT"/>
                    </w:rPr>
                    <w:t>Koschny</w:t>
                  </w:r>
                  <w:proofErr w:type="spellEnd"/>
                  <w:r w:rsidR="00147500">
                    <w:rPr>
                      <w:sz w:val="20"/>
                      <w:szCs w:val="20"/>
                      <w:lang w:val="it-IT"/>
                    </w:rPr>
                    <w:t>(DK)</w:t>
                  </w:r>
                </w:p>
              </w:tc>
              <w:tc>
                <w:tcPr>
                  <w:tcW w:w="2268" w:type="dxa"/>
                  <w:shd w:val="clear" w:color="auto" w:fill="auto"/>
                </w:tcPr>
                <w:p w:rsidR="0061045A" w:rsidRDefault="0061045A" w:rsidP="008C4A49">
                  <w:pPr>
                    <w:pStyle w:val="MEETINGData"/>
                    <w:cnfStyle w:val="100000000000" w:firstRow="1" w:lastRow="0" w:firstColumn="0" w:lastColumn="0" w:oddVBand="0" w:evenVBand="0" w:oddHBand="0" w:evenHBand="0" w:firstRowFirstColumn="0" w:firstRowLastColumn="0" w:lastRowFirstColumn="0" w:lastRowLastColumn="0"/>
                    <w:rPr>
                      <w:sz w:val="20"/>
                      <w:szCs w:val="20"/>
                      <w:lang w:val="it-IT"/>
                    </w:rPr>
                  </w:pPr>
                  <w:r>
                    <w:rPr>
                      <w:sz w:val="20"/>
                      <w:szCs w:val="20"/>
                      <w:lang w:val="it-IT"/>
                    </w:rPr>
                    <w:t xml:space="preserve">NEO </w:t>
                  </w:r>
                  <w:proofErr w:type="spellStart"/>
                  <w:r>
                    <w:rPr>
                      <w:sz w:val="20"/>
                      <w:szCs w:val="20"/>
                      <w:lang w:val="it-IT"/>
                    </w:rPr>
                    <w:t>Segment</w:t>
                  </w:r>
                  <w:proofErr w:type="spellEnd"/>
                  <w:r>
                    <w:rPr>
                      <w:sz w:val="20"/>
                      <w:szCs w:val="20"/>
                      <w:lang w:val="it-IT"/>
                    </w:rPr>
                    <w:t xml:space="preserve"> Manager</w:t>
                  </w:r>
                </w:p>
              </w:tc>
            </w:tr>
            <w:tr w:rsidR="00E14323" w:rsidRPr="00477BD8" w:rsidTr="002725BB">
              <w:tc>
                <w:tcPr>
                  <w:cnfStyle w:val="001000000000" w:firstRow="0" w:lastRow="0" w:firstColumn="1" w:lastColumn="0" w:oddVBand="0" w:evenVBand="0" w:oddHBand="0" w:evenHBand="0" w:firstRowFirstColumn="0" w:firstRowLastColumn="0" w:lastRowFirstColumn="0" w:lastRowLastColumn="0"/>
                  <w:tcW w:w="1983" w:type="dxa"/>
                  <w:shd w:val="clear" w:color="auto" w:fill="auto"/>
                </w:tcPr>
                <w:p w:rsidR="00E14323" w:rsidRPr="00C27179" w:rsidRDefault="00E14323" w:rsidP="00307B44">
                  <w:pPr>
                    <w:pStyle w:val="MEETINGData"/>
                    <w:rPr>
                      <w:sz w:val="20"/>
                      <w:szCs w:val="20"/>
                      <w:lang w:val="it-IT"/>
                    </w:rPr>
                  </w:pPr>
                  <w:r w:rsidRPr="003F59E9">
                    <w:rPr>
                      <w:sz w:val="20"/>
                      <w:szCs w:val="20"/>
                      <w:lang w:val="it-IT"/>
                    </w:rPr>
                    <w:t xml:space="preserve">Ettore </w:t>
                  </w:r>
                  <w:proofErr w:type="spellStart"/>
                  <w:r w:rsidRPr="003F59E9">
                    <w:rPr>
                      <w:sz w:val="20"/>
                      <w:szCs w:val="20"/>
                      <w:lang w:val="it-IT"/>
                    </w:rPr>
                    <w:t>Perozzi</w:t>
                  </w:r>
                  <w:proofErr w:type="spellEnd"/>
                  <w:r w:rsidRPr="003F59E9">
                    <w:rPr>
                      <w:sz w:val="20"/>
                      <w:szCs w:val="20"/>
                      <w:lang w:val="it-IT"/>
                    </w:rPr>
                    <w:t xml:space="preserve">  </w:t>
                  </w:r>
                  <w:r w:rsidR="00147500">
                    <w:rPr>
                      <w:sz w:val="20"/>
                      <w:szCs w:val="20"/>
                      <w:lang w:val="it-IT"/>
                    </w:rPr>
                    <w:t>(EP)</w:t>
                  </w:r>
                  <w:r w:rsidRPr="003F59E9">
                    <w:rPr>
                      <w:sz w:val="20"/>
                      <w:szCs w:val="20"/>
                      <w:lang w:val="it-IT"/>
                    </w:rPr>
                    <w:t xml:space="preserve">       </w:t>
                  </w:r>
                </w:p>
              </w:tc>
              <w:tc>
                <w:tcPr>
                  <w:tcW w:w="2268" w:type="dxa"/>
                  <w:shd w:val="clear" w:color="auto" w:fill="auto"/>
                </w:tcPr>
                <w:p w:rsidR="00E14323" w:rsidRPr="00477BD8" w:rsidRDefault="00E14323" w:rsidP="00477BD8">
                  <w:pPr>
                    <w:pStyle w:val="MEETINGData"/>
                    <w:cnfStyle w:val="000000000000" w:firstRow="0" w:lastRow="0" w:firstColumn="0" w:lastColumn="0" w:oddVBand="0" w:evenVBand="0" w:oddHBand="0" w:evenHBand="0" w:firstRowFirstColumn="0" w:firstRowLastColumn="0" w:lastRowFirstColumn="0" w:lastRowLastColumn="0"/>
                    <w:rPr>
                      <w:sz w:val="20"/>
                      <w:szCs w:val="20"/>
                      <w:lang w:val="it-IT"/>
                    </w:rPr>
                  </w:pPr>
                  <w:r w:rsidRPr="00477BD8">
                    <w:rPr>
                      <w:sz w:val="20"/>
                      <w:szCs w:val="20"/>
                      <w:lang w:val="it-IT"/>
                    </w:rPr>
                    <w:t>NEOCC Team Coordinator</w:t>
                  </w:r>
                </w:p>
              </w:tc>
            </w:tr>
            <w:tr w:rsidR="0061045A" w:rsidRPr="00477BD8" w:rsidTr="00744C59">
              <w:tc>
                <w:tcPr>
                  <w:cnfStyle w:val="001000000000" w:firstRow="0" w:lastRow="0" w:firstColumn="1" w:lastColumn="0" w:oddVBand="0" w:evenVBand="0" w:oddHBand="0" w:evenHBand="0" w:firstRowFirstColumn="0" w:firstRowLastColumn="0" w:lastRowFirstColumn="0" w:lastRowLastColumn="0"/>
                  <w:tcW w:w="1983" w:type="dxa"/>
                  <w:shd w:val="clear" w:color="auto" w:fill="auto"/>
                </w:tcPr>
                <w:p w:rsidR="0061045A" w:rsidRPr="003F59E9" w:rsidRDefault="0061045A" w:rsidP="00744C59">
                  <w:pPr>
                    <w:pStyle w:val="MEETINGData"/>
                    <w:rPr>
                      <w:sz w:val="20"/>
                      <w:szCs w:val="20"/>
                      <w:lang w:val="it-IT"/>
                    </w:rPr>
                  </w:pPr>
                  <w:r>
                    <w:rPr>
                      <w:sz w:val="20"/>
                      <w:szCs w:val="20"/>
                      <w:lang w:val="it-IT"/>
                    </w:rPr>
                    <w:t xml:space="preserve">Laura </w:t>
                  </w:r>
                  <w:proofErr w:type="spellStart"/>
                  <w:r>
                    <w:rPr>
                      <w:sz w:val="20"/>
                      <w:szCs w:val="20"/>
                      <w:lang w:val="it-IT"/>
                    </w:rPr>
                    <w:t>Faggioli</w:t>
                  </w:r>
                  <w:proofErr w:type="spellEnd"/>
                  <w:r>
                    <w:rPr>
                      <w:sz w:val="20"/>
                      <w:szCs w:val="20"/>
                      <w:lang w:val="it-IT"/>
                    </w:rPr>
                    <w:t xml:space="preserve"> (LF)</w:t>
                  </w:r>
                </w:p>
              </w:tc>
              <w:tc>
                <w:tcPr>
                  <w:tcW w:w="2268" w:type="dxa"/>
                  <w:shd w:val="clear" w:color="auto" w:fill="auto"/>
                </w:tcPr>
                <w:p w:rsidR="0061045A" w:rsidRPr="00477BD8" w:rsidRDefault="0061045A" w:rsidP="00744C59">
                  <w:pPr>
                    <w:pStyle w:val="MEETINGData"/>
                    <w:cnfStyle w:val="000000000000" w:firstRow="0" w:lastRow="0" w:firstColumn="0" w:lastColumn="0" w:oddVBand="0" w:evenVBand="0" w:oddHBand="0" w:evenHBand="0" w:firstRowFirstColumn="0" w:firstRowLastColumn="0" w:lastRowFirstColumn="0" w:lastRowLastColumn="0"/>
                    <w:rPr>
                      <w:sz w:val="20"/>
                      <w:szCs w:val="20"/>
                      <w:lang w:val="it-IT"/>
                    </w:rPr>
                  </w:pPr>
                  <w:r w:rsidRPr="00477BD8">
                    <w:rPr>
                      <w:sz w:val="20"/>
                      <w:szCs w:val="20"/>
                      <w:lang w:val="it-IT"/>
                    </w:rPr>
                    <w:t>NEOCC Team</w:t>
                  </w:r>
                </w:p>
              </w:tc>
            </w:tr>
            <w:tr w:rsidR="0061045A" w:rsidTr="00744C59">
              <w:tc>
                <w:tcPr>
                  <w:cnfStyle w:val="001000000000" w:firstRow="0" w:lastRow="0" w:firstColumn="1" w:lastColumn="0" w:oddVBand="0" w:evenVBand="0" w:oddHBand="0" w:evenHBand="0" w:firstRowFirstColumn="0" w:firstRowLastColumn="0" w:lastRowFirstColumn="0" w:lastRowLastColumn="0"/>
                  <w:tcW w:w="1983" w:type="dxa"/>
                  <w:shd w:val="clear" w:color="auto" w:fill="auto"/>
                </w:tcPr>
                <w:p w:rsidR="0061045A" w:rsidRPr="00C27179" w:rsidRDefault="0061045A" w:rsidP="00744C59">
                  <w:pPr>
                    <w:pStyle w:val="MEETINGData"/>
                    <w:rPr>
                      <w:sz w:val="20"/>
                      <w:szCs w:val="20"/>
                      <w:lang w:val="it-IT"/>
                    </w:rPr>
                  </w:pPr>
                  <w:r>
                    <w:rPr>
                      <w:sz w:val="20"/>
                      <w:szCs w:val="20"/>
                      <w:lang w:val="it-IT"/>
                    </w:rPr>
                    <w:t xml:space="preserve">Marta </w:t>
                  </w:r>
                  <w:proofErr w:type="spellStart"/>
                  <w:r>
                    <w:rPr>
                      <w:sz w:val="20"/>
                      <w:szCs w:val="20"/>
                      <w:lang w:val="it-IT"/>
                    </w:rPr>
                    <w:t>Ceccaroni</w:t>
                  </w:r>
                  <w:proofErr w:type="spellEnd"/>
                  <w:r w:rsidR="0054281B">
                    <w:rPr>
                      <w:sz w:val="20"/>
                      <w:szCs w:val="20"/>
                      <w:lang w:val="it-IT"/>
                    </w:rPr>
                    <w:t xml:space="preserve"> (</w:t>
                  </w:r>
                  <w:proofErr w:type="spellStart"/>
                  <w:r w:rsidR="0054281B">
                    <w:rPr>
                      <w:sz w:val="20"/>
                      <w:szCs w:val="20"/>
                      <w:lang w:val="it-IT"/>
                    </w:rPr>
                    <w:t>M</w:t>
                  </w:r>
                  <w:r w:rsidR="00323053">
                    <w:rPr>
                      <w:sz w:val="20"/>
                      <w:szCs w:val="20"/>
                      <w:lang w:val="it-IT"/>
                    </w:rPr>
                    <w:t>C</w:t>
                  </w:r>
                  <w:r w:rsidR="0054281B">
                    <w:rPr>
                      <w:sz w:val="20"/>
                      <w:szCs w:val="20"/>
                      <w:lang w:val="it-IT"/>
                    </w:rPr>
                    <w:t>e</w:t>
                  </w:r>
                  <w:proofErr w:type="spellEnd"/>
                  <w:r w:rsidR="00323053">
                    <w:rPr>
                      <w:sz w:val="20"/>
                      <w:szCs w:val="20"/>
                      <w:lang w:val="it-IT"/>
                    </w:rPr>
                    <w:t>)</w:t>
                  </w:r>
                </w:p>
              </w:tc>
              <w:tc>
                <w:tcPr>
                  <w:tcW w:w="2268" w:type="dxa"/>
                  <w:shd w:val="clear" w:color="auto" w:fill="auto"/>
                </w:tcPr>
                <w:p w:rsidR="0061045A" w:rsidRDefault="0061045A" w:rsidP="00744C59">
                  <w:pPr>
                    <w:pStyle w:val="MEETINGData"/>
                    <w:cnfStyle w:val="000000000000" w:firstRow="0" w:lastRow="0" w:firstColumn="0" w:lastColumn="0" w:oddVBand="0" w:evenVBand="0" w:oddHBand="0" w:evenHBand="0" w:firstRowFirstColumn="0" w:firstRowLastColumn="0" w:lastRowFirstColumn="0" w:lastRowLastColumn="0"/>
                    <w:rPr>
                      <w:sz w:val="20"/>
                      <w:szCs w:val="20"/>
                      <w:lang w:val="it-IT"/>
                    </w:rPr>
                  </w:pPr>
                  <w:r w:rsidRPr="00477BD8">
                    <w:rPr>
                      <w:sz w:val="20"/>
                      <w:szCs w:val="20"/>
                      <w:lang w:val="it-IT"/>
                    </w:rPr>
                    <w:t>NEOCC Team</w:t>
                  </w:r>
                </w:p>
              </w:tc>
            </w:tr>
            <w:tr w:rsidR="0061045A" w:rsidRPr="00C4655D" w:rsidTr="00744C59">
              <w:tc>
                <w:tcPr>
                  <w:cnfStyle w:val="001000000000" w:firstRow="0" w:lastRow="0" w:firstColumn="1" w:lastColumn="0" w:oddVBand="0" w:evenVBand="0" w:oddHBand="0" w:evenHBand="0" w:firstRowFirstColumn="0" w:firstRowLastColumn="0" w:lastRowFirstColumn="0" w:lastRowLastColumn="0"/>
                  <w:tcW w:w="1983" w:type="dxa"/>
                  <w:shd w:val="clear" w:color="auto" w:fill="auto"/>
                </w:tcPr>
                <w:p w:rsidR="0061045A" w:rsidRPr="00C64CC4" w:rsidRDefault="0061045A" w:rsidP="00744C59">
                  <w:pPr>
                    <w:pStyle w:val="MEETINGData"/>
                    <w:rPr>
                      <w:sz w:val="20"/>
                      <w:szCs w:val="20"/>
                      <w:lang w:val="it-IT"/>
                    </w:rPr>
                  </w:pPr>
                  <w:r w:rsidRPr="00C64CC4">
                    <w:rPr>
                      <w:sz w:val="20"/>
                      <w:szCs w:val="20"/>
                      <w:lang w:val="it-IT"/>
                    </w:rPr>
                    <w:t>Marco Micheli</w:t>
                  </w:r>
                </w:p>
              </w:tc>
              <w:tc>
                <w:tcPr>
                  <w:tcW w:w="2268" w:type="dxa"/>
                  <w:shd w:val="clear" w:color="auto" w:fill="auto"/>
                </w:tcPr>
                <w:p w:rsidR="0061045A" w:rsidRPr="00C64CC4" w:rsidRDefault="0061045A" w:rsidP="00744C59">
                  <w:pPr>
                    <w:pStyle w:val="MEETINGData"/>
                    <w:cnfStyle w:val="000000000000" w:firstRow="0" w:lastRow="0" w:firstColumn="0" w:lastColumn="0" w:oddVBand="0" w:evenVBand="0" w:oddHBand="0" w:evenHBand="0" w:firstRowFirstColumn="0" w:firstRowLastColumn="0" w:lastRowFirstColumn="0" w:lastRowLastColumn="0"/>
                    <w:rPr>
                      <w:sz w:val="20"/>
                      <w:szCs w:val="20"/>
                      <w:lang w:val="it-IT"/>
                    </w:rPr>
                  </w:pPr>
                  <w:r w:rsidRPr="00C64CC4">
                    <w:rPr>
                      <w:sz w:val="20"/>
                      <w:szCs w:val="20"/>
                      <w:lang w:val="it-IT"/>
                    </w:rPr>
                    <w:t>NEOCC Team</w:t>
                  </w:r>
                </w:p>
              </w:tc>
            </w:tr>
            <w:tr w:rsidR="00955010" w:rsidRPr="00C4655D" w:rsidTr="00744C59">
              <w:tc>
                <w:tcPr>
                  <w:cnfStyle w:val="001000000000" w:firstRow="0" w:lastRow="0" w:firstColumn="1" w:lastColumn="0" w:oddVBand="0" w:evenVBand="0" w:oddHBand="0" w:evenHBand="0" w:firstRowFirstColumn="0" w:firstRowLastColumn="0" w:lastRowFirstColumn="0" w:lastRowLastColumn="0"/>
                  <w:tcW w:w="1983" w:type="dxa"/>
                  <w:shd w:val="clear" w:color="auto" w:fill="auto"/>
                </w:tcPr>
                <w:p w:rsidR="00955010" w:rsidRPr="006D48BE" w:rsidRDefault="00955010" w:rsidP="00744C59">
                  <w:pPr>
                    <w:pStyle w:val="MEETINGData"/>
                    <w:rPr>
                      <w:sz w:val="20"/>
                      <w:szCs w:val="20"/>
                      <w:lang w:val="it-IT"/>
                    </w:rPr>
                  </w:pPr>
                  <w:r w:rsidRPr="00C27179">
                    <w:rPr>
                      <w:sz w:val="20"/>
                      <w:szCs w:val="20"/>
                      <w:lang w:val="it-IT"/>
                    </w:rPr>
                    <w:t xml:space="preserve">Laura Fernandez </w:t>
                  </w:r>
                  <w:proofErr w:type="spellStart"/>
                  <w:r w:rsidRPr="00C27179">
                    <w:rPr>
                      <w:sz w:val="20"/>
                      <w:szCs w:val="20"/>
                      <w:lang w:val="it-IT"/>
                    </w:rPr>
                    <w:t>Prieto</w:t>
                  </w:r>
                  <w:proofErr w:type="spellEnd"/>
                </w:p>
              </w:tc>
              <w:tc>
                <w:tcPr>
                  <w:tcW w:w="2268" w:type="dxa"/>
                  <w:shd w:val="clear" w:color="auto" w:fill="auto"/>
                </w:tcPr>
                <w:p w:rsidR="00955010" w:rsidRDefault="00955010" w:rsidP="00043378">
                  <w:pPr>
                    <w:pStyle w:val="MEETINGData"/>
                    <w:cnfStyle w:val="000000000000" w:firstRow="0" w:lastRow="0" w:firstColumn="0" w:lastColumn="0" w:oddVBand="0" w:evenVBand="0" w:oddHBand="0" w:evenHBand="0" w:firstRowFirstColumn="0" w:firstRowLastColumn="0" w:lastRowFirstColumn="0" w:lastRowLastColumn="0"/>
                    <w:rPr>
                      <w:sz w:val="20"/>
                      <w:szCs w:val="20"/>
                      <w:lang w:val="it-IT"/>
                    </w:rPr>
                  </w:pPr>
                  <w:r>
                    <w:rPr>
                      <w:sz w:val="20"/>
                      <w:szCs w:val="20"/>
                      <w:lang w:val="it-IT"/>
                    </w:rPr>
                    <w:t>Data Systems ICT</w:t>
                  </w:r>
                </w:p>
              </w:tc>
            </w:tr>
            <w:tr w:rsidR="00955010" w:rsidTr="002725BB">
              <w:tc>
                <w:tcPr>
                  <w:cnfStyle w:val="001000000000" w:firstRow="0" w:lastRow="0" w:firstColumn="1" w:lastColumn="0" w:oddVBand="0" w:evenVBand="0" w:oddHBand="0" w:evenHBand="0" w:firstRowFirstColumn="0" w:firstRowLastColumn="0" w:lastRowFirstColumn="0" w:lastRowLastColumn="0"/>
                  <w:tcW w:w="1983" w:type="dxa"/>
                  <w:shd w:val="clear" w:color="auto" w:fill="auto"/>
                </w:tcPr>
                <w:p w:rsidR="00955010" w:rsidRPr="00C27179" w:rsidRDefault="00955010" w:rsidP="009B67E2">
                  <w:pPr>
                    <w:pStyle w:val="MEETINGData"/>
                    <w:rPr>
                      <w:sz w:val="20"/>
                      <w:szCs w:val="20"/>
                      <w:lang w:val="it-IT"/>
                    </w:rPr>
                  </w:pPr>
                  <w:r w:rsidRPr="00F41C7E">
                    <w:rPr>
                      <w:sz w:val="20"/>
                      <w:szCs w:val="20"/>
                      <w:lang w:val="it-IT"/>
                    </w:rPr>
                    <w:t xml:space="preserve">Arturo </w:t>
                  </w:r>
                  <w:proofErr w:type="spellStart"/>
                  <w:r w:rsidRPr="00F41C7E">
                    <w:rPr>
                      <w:sz w:val="20"/>
                      <w:szCs w:val="20"/>
                      <w:lang w:val="it-IT"/>
                    </w:rPr>
                    <w:t>Vinue</w:t>
                  </w:r>
                  <w:proofErr w:type="spellEnd"/>
                  <w:r w:rsidRPr="00F41C7E">
                    <w:rPr>
                      <w:sz w:val="20"/>
                      <w:szCs w:val="20"/>
                      <w:lang w:val="it-IT"/>
                    </w:rPr>
                    <w:t xml:space="preserve"> Visus</w:t>
                  </w:r>
                  <w:r>
                    <w:rPr>
                      <w:sz w:val="20"/>
                      <w:szCs w:val="20"/>
                      <w:lang w:val="it-IT"/>
                    </w:rPr>
                    <w:t xml:space="preserve"> (AVV)</w:t>
                  </w:r>
                </w:p>
              </w:tc>
              <w:tc>
                <w:tcPr>
                  <w:tcW w:w="2268" w:type="dxa"/>
                  <w:shd w:val="clear" w:color="auto" w:fill="auto"/>
                </w:tcPr>
                <w:p w:rsidR="00955010" w:rsidRDefault="00955010" w:rsidP="00D40075">
                  <w:pPr>
                    <w:pStyle w:val="MEETINGData"/>
                    <w:cnfStyle w:val="000000000000" w:firstRow="0" w:lastRow="0" w:firstColumn="0" w:lastColumn="0" w:oddVBand="0" w:evenVBand="0" w:oddHBand="0" w:evenHBand="0" w:firstRowFirstColumn="0" w:firstRowLastColumn="0" w:lastRowFirstColumn="0" w:lastRowLastColumn="0"/>
                    <w:rPr>
                      <w:sz w:val="20"/>
                      <w:szCs w:val="20"/>
                      <w:lang w:val="it-IT"/>
                    </w:rPr>
                  </w:pPr>
                  <w:r>
                    <w:rPr>
                      <w:sz w:val="20"/>
                      <w:szCs w:val="20"/>
                      <w:lang w:val="it-IT"/>
                    </w:rPr>
                    <w:t>Data Systems NEO Manager</w:t>
                  </w:r>
                </w:p>
              </w:tc>
            </w:tr>
            <w:tr w:rsidR="00955010" w:rsidTr="002725BB">
              <w:tc>
                <w:tcPr>
                  <w:cnfStyle w:val="001000000000" w:firstRow="0" w:lastRow="0" w:firstColumn="1" w:lastColumn="0" w:oddVBand="0" w:evenVBand="0" w:oddHBand="0" w:evenHBand="0" w:firstRowFirstColumn="0" w:firstRowLastColumn="0" w:lastRowFirstColumn="0" w:lastRowLastColumn="0"/>
                  <w:tcW w:w="1983" w:type="dxa"/>
                  <w:shd w:val="clear" w:color="auto" w:fill="auto"/>
                </w:tcPr>
                <w:p w:rsidR="00955010" w:rsidRPr="00C27179" w:rsidRDefault="00955010" w:rsidP="009B67E2">
                  <w:pPr>
                    <w:pStyle w:val="MEETINGData"/>
                    <w:rPr>
                      <w:sz w:val="20"/>
                      <w:szCs w:val="20"/>
                      <w:lang w:val="it-IT"/>
                    </w:rPr>
                  </w:pPr>
                  <w:r>
                    <w:rPr>
                      <w:sz w:val="20"/>
                      <w:szCs w:val="20"/>
                      <w:lang w:val="it-IT"/>
                    </w:rPr>
                    <w:t xml:space="preserve">Ana-Maria </w:t>
                  </w:r>
                  <w:proofErr w:type="spellStart"/>
                  <w:r>
                    <w:rPr>
                      <w:sz w:val="20"/>
                      <w:szCs w:val="20"/>
                      <w:lang w:val="it-IT"/>
                    </w:rPr>
                    <w:t>Teodorescu</w:t>
                  </w:r>
                  <w:proofErr w:type="spellEnd"/>
                  <w:r>
                    <w:rPr>
                      <w:sz w:val="20"/>
                      <w:szCs w:val="20"/>
                      <w:lang w:val="it-IT"/>
                    </w:rPr>
                    <w:t xml:space="preserve"> (AMT)</w:t>
                  </w:r>
                </w:p>
              </w:tc>
              <w:tc>
                <w:tcPr>
                  <w:tcW w:w="2268" w:type="dxa"/>
                  <w:shd w:val="clear" w:color="auto" w:fill="auto"/>
                </w:tcPr>
                <w:p w:rsidR="00955010" w:rsidRPr="003F59E9" w:rsidRDefault="00955010" w:rsidP="009B67E2">
                  <w:pPr>
                    <w:pStyle w:val="MEETINGData"/>
                    <w:cnfStyle w:val="000000000000" w:firstRow="0" w:lastRow="0" w:firstColumn="0" w:lastColumn="0" w:oddVBand="0" w:evenVBand="0" w:oddHBand="0" w:evenHBand="0" w:firstRowFirstColumn="0" w:firstRowLastColumn="0" w:lastRowFirstColumn="0" w:lastRowLastColumn="0"/>
                    <w:rPr>
                      <w:sz w:val="20"/>
                      <w:szCs w:val="20"/>
                      <w:lang w:val="it-IT"/>
                    </w:rPr>
                  </w:pPr>
                  <w:proofErr w:type="spellStart"/>
                  <w:r>
                    <w:rPr>
                      <w:sz w:val="20"/>
                      <w:szCs w:val="20"/>
                      <w:lang w:val="it-IT"/>
                    </w:rPr>
                    <w:t>Deimos</w:t>
                  </w:r>
                  <w:proofErr w:type="spellEnd"/>
                  <w:r>
                    <w:rPr>
                      <w:sz w:val="20"/>
                      <w:szCs w:val="20"/>
                      <w:lang w:val="it-IT"/>
                    </w:rPr>
                    <w:t xml:space="preserve">  </w:t>
                  </w:r>
                </w:p>
              </w:tc>
            </w:tr>
            <w:tr w:rsidR="00955010" w:rsidRPr="00C4655D" w:rsidTr="00744C59">
              <w:tc>
                <w:tcPr>
                  <w:cnfStyle w:val="001000000000" w:firstRow="0" w:lastRow="0" w:firstColumn="1" w:lastColumn="0" w:oddVBand="0" w:evenVBand="0" w:oddHBand="0" w:evenHBand="0" w:firstRowFirstColumn="0" w:firstRowLastColumn="0" w:lastRowFirstColumn="0" w:lastRowLastColumn="0"/>
                  <w:tcW w:w="1983" w:type="dxa"/>
                  <w:shd w:val="clear" w:color="auto" w:fill="auto"/>
                </w:tcPr>
                <w:p w:rsidR="00955010" w:rsidRDefault="00955010" w:rsidP="00744C59">
                  <w:pPr>
                    <w:pStyle w:val="MEETINGData"/>
                    <w:rPr>
                      <w:sz w:val="20"/>
                      <w:szCs w:val="20"/>
                      <w:lang w:val="it-IT"/>
                    </w:rPr>
                  </w:pPr>
                  <w:proofErr w:type="spellStart"/>
                  <w:r w:rsidRPr="006D48BE">
                    <w:rPr>
                      <w:sz w:val="20"/>
                      <w:szCs w:val="20"/>
                      <w:lang w:val="it-IT"/>
                    </w:rPr>
                    <w:t>Claudiu</w:t>
                  </w:r>
                  <w:proofErr w:type="spellEnd"/>
                  <w:r w:rsidRPr="006D48BE">
                    <w:rPr>
                      <w:sz w:val="20"/>
                      <w:szCs w:val="20"/>
                      <w:lang w:val="it-IT"/>
                    </w:rPr>
                    <w:t xml:space="preserve"> </w:t>
                  </w:r>
                  <w:proofErr w:type="spellStart"/>
                  <w:r w:rsidRPr="006D48BE">
                    <w:rPr>
                      <w:sz w:val="20"/>
                      <w:szCs w:val="20"/>
                      <w:lang w:val="it-IT"/>
                    </w:rPr>
                    <w:t>Teodorescu</w:t>
                  </w:r>
                  <w:proofErr w:type="spellEnd"/>
                </w:p>
              </w:tc>
              <w:tc>
                <w:tcPr>
                  <w:tcW w:w="2268" w:type="dxa"/>
                  <w:shd w:val="clear" w:color="auto" w:fill="auto"/>
                </w:tcPr>
                <w:p w:rsidR="00955010" w:rsidRPr="00477BD8" w:rsidRDefault="00955010" w:rsidP="00744C59">
                  <w:pPr>
                    <w:pStyle w:val="MEETINGData"/>
                    <w:cnfStyle w:val="000000000000" w:firstRow="0" w:lastRow="0" w:firstColumn="0" w:lastColumn="0" w:oddVBand="0" w:evenVBand="0" w:oddHBand="0" w:evenHBand="0" w:firstRowFirstColumn="0" w:firstRowLastColumn="0" w:lastRowFirstColumn="0" w:lastRowLastColumn="0"/>
                    <w:rPr>
                      <w:sz w:val="20"/>
                      <w:szCs w:val="20"/>
                      <w:lang w:val="it-IT"/>
                    </w:rPr>
                  </w:pPr>
                  <w:r>
                    <w:rPr>
                      <w:sz w:val="20"/>
                      <w:szCs w:val="20"/>
                      <w:lang w:val="it-IT"/>
                    </w:rPr>
                    <w:t xml:space="preserve"> </w:t>
                  </w:r>
                  <w:proofErr w:type="spellStart"/>
                  <w:r>
                    <w:rPr>
                      <w:sz w:val="20"/>
                      <w:szCs w:val="20"/>
                      <w:lang w:val="it-IT"/>
                    </w:rPr>
                    <w:t>Deimos</w:t>
                  </w:r>
                  <w:proofErr w:type="spellEnd"/>
                  <w:r>
                    <w:rPr>
                      <w:sz w:val="20"/>
                      <w:szCs w:val="20"/>
                      <w:lang w:val="it-IT"/>
                    </w:rPr>
                    <w:t xml:space="preserve">  </w:t>
                  </w:r>
                </w:p>
              </w:tc>
            </w:tr>
            <w:tr w:rsidR="00955010" w:rsidRPr="00C4655D" w:rsidTr="00744C59">
              <w:tc>
                <w:tcPr>
                  <w:cnfStyle w:val="001000000000" w:firstRow="0" w:lastRow="0" w:firstColumn="1" w:lastColumn="0" w:oddVBand="0" w:evenVBand="0" w:oddHBand="0" w:evenHBand="0" w:firstRowFirstColumn="0" w:firstRowLastColumn="0" w:lastRowFirstColumn="0" w:lastRowLastColumn="0"/>
                  <w:tcW w:w="1983" w:type="dxa"/>
                  <w:shd w:val="clear" w:color="auto" w:fill="auto"/>
                </w:tcPr>
                <w:p w:rsidR="00955010" w:rsidRPr="006D48BE" w:rsidRDefault="00955010" w:rsidP="00744C59">
                  <w:pPr>
                    <w:pStyle w:val="MEETINGData"/>
                    <w:rPr>
                      <w:sz w:val="20"/>
                      <w:szCs w:val="20"/>
                      <w:lang w:val="it-IT"/>
                    </w:rPr>
                  </w:pPr>
                  <w:r>
                    <w:rPr>
                      <w:sz w:val="20"/>
                      <w:szCs w:val="20"/>
                      <w:lang w:val="it-IT"/>
                    </w:rPr>
                    <w:t>Matteo Cortese</w:t>
                  </w:r>
                </w:p>
              </w:tc>
              <w:tc>
                <w:tcPr>
                  <w:tcW w:w="2268" w:type="dxa"/>
                  <w:shd w:val="clear" w:color="auto" w:fill="auto"/>
                </w:tcPr>
                <w:p w:rsidR="00955010" w:rsidRDefault="00955010" w:rsidP="00744C59">
                  <w:pPr>
                    <w:pStyle w:val="MEETINGData"/>
                    <w:cnfStyle w:val="000000000000" w:firstRow="0" w:lastRow="0" w:firstColumn="0" w:lastColumn="0" w:oddVBand="0" w:evenVBand="0" w:oddHBand="0" w:evenHBand="0" w:firstRowFirstColumn="0" w:firstRowLastColumn="0" w:lastRowFirstColumn="0" w:lastRowLastColumn="0"/>
                    <w:rPr>
                      <w:sz w:val="20"/>
                      <w:szCs w:val="20"/>
                      <w:lang w:val="it-IT"/>
                    </w:rPr>
                  </w:pPr>
                  <w:proofErr w:type="spellStart"/>
                  <w:r>
                    <w:rPr>
                      <w:sz w:val="20"/>
                      <w:szCs w:val="20"/>
                      <w:lang w:val="it-IT"/>
                    </w:rPr>
                    <w:t>Serco</w:t>
                  </w:r>
                  <w:proofErr w:type="spellEnd"/>
                </w:p>
              </w:tc>
            </w:tr>
          </w:tbl>
          <w:p w:rsidR="000D6B12" w:rsidRPr="00307B44" w:rsidRDefault="000D6B12">
            <w:pPr>
              <w:pStyle w:val="MEETINGData"/>
              <w:rPr>
                <w:lang w:val="it-IT"/>
              </w:rPr>
            </w:pPr>
          </w:p>
        </w:tc>
      </w:tr>
      <w:tr w:rsidR="0081380F" w:rsidRPr="00D3020D" w:rsidTr="00B33111">
        <w:trPr>
          <w:trHeight w:val="328"/>
        </w:trPr>
        <w:tc>
          <w:tcPr>
            <w:tcW w:w="1738" w:type="dxa"/>
            <w:tcMar>
              <w:top w:w="85" w:type="dxa"/>
              <w:left w:w="0" w:type="dxa"/>
              <w:bottom w:w="125" w:type="dxa"/>
              <w:right w:w="0" w:type="dxa"/>
            </w:tcMar>
          </w:tcPr>
          <w:p w:rsidR="0081380F" w:rsidRPr="00C4655D" w:rsidRDefault="0081380F" w:rsidP="00A10D4B">
            <w:pPr>
              <w:pStyle w:val="DataLabelMedium"/>
              <w:rPr>
                <w:lang w:val="it-IT"/>
              </w:rPr>
            </w:pPr>
            <w:proofErr w:type="spellStart"/>
            <w:r w:rsidRPr="00C4655D">
              <w:rPr>
                <w:lang w:val="it-IT"/>
              </w:rPr>
              <w:t>Subject</w:t>
            </w:r>
            <w:proofErr w:type="spellEnd"/>
          </w:p>
        </w:tc>
        <w:sdt>
          <w:sdtPr>
            <w:rPr>
              <w:b/>
              <w:lang w:val="it-IT"/>
            </w:rPr>
            <w:alias w:val="Subject"/>
            <w:tag w:val=""/>
            <w:id w:val="1346981363"/>
            <w:placeholder>
              <w:docPart w:val="0F2DE1D476674AD38D20B36F582BC90D"/>
            </w:placeholder>
            <w:dataBinding w:prefixMappings="xmlns:ns0='http://purl.org/dc/elements/1.1/' xmlns:ns1='http://schemas.openxmlformats.org/package/2006/metadata/core-properties' " w:xpath="/ns1:coreProperties[1]/ns0:subject[1]" w:storeItemID="{6C3C8BC8-F283-45AE-878A-BAB7291924A1}"/>
            <w:text/>
          </w:sdtPr>
          <w:sdtEndPr/>
          <w:sdtContent>
            <w:tc>
              <w:tcPr>
                <w:tcW w:w="1806" w:type="dxa"/>
              </w:tcPr>
              <w:p w:rsidR="0081380F" w:rsidRPr="00C4655D" w:rsidRDefault="005E0ECF" w:rsidP="00566CF3">
                <w:pPr>
                  <w:pStyle w:val="MEETINGData"/>
                  <w:rPr>
                    <w:b/>
                    <w:lang w:val="it-IT"/>
                  </w:rPr>
                </w:pPr>
                <w:r>
                  <w:rPr>
                    <w:b/>
                    <w:lang w:val="en-GB"/>
                  </w:rPr>
                  <w:t xml:space="preserve">SSA Data Systems </w:t>
                </w:r>
                <w:proofErr w:type="spellStart"/>
                <w:r>
                  <w:rPr>
                    <w:b/>
                    <w:lang w:val="en-GB"/>
                  </w:rPr>
                  <w:t>ccb</w:t>
                </w:r>
                <w:proofErr w:type="spellEnd"/>
                <w:r>
                  <w:rPr>
                    <w:b/>
                    <w:lang w:val="en-GB"/>
                  </w:rPr>
                  <w:t xml:space="preserve"> 015</w:t>
                </w:r>
              </w:p>
            </w:tc>
          </w:sdtContent>
        </w:sdt>
        <w:tc>
          <w:tcPr>
            <w:tcW w:w="6373" w:type="dxa"/>
            <w:gridSpan w:val="2"/>
          </w:tcPr>
          <w:p w:rsidR="0081380F" w:rsidRPr="006D48BE" w:rsidRDefault="0081380F" w:rsidP="00955010">
            <w:pPr>
              <w:pStyle w:val="MEETINGData"/>
              <w:rPr>
                <w:lang w:val="it-IT"/>
              </w:rPr>
            </w:pPr>
            <w:r w:rsidRPr="006D48BE">
              <w:rPr>
                <w:rFonts w:eastAsiaTheme="minorHAnsi" w:cstheme="minorBidi"/>
                <w:b/>
                <w:bCs/>
                <w:sz w:val="20"/>
                <w:szCs w:val="20"/>
                <w:lang w:val="it-IT"/>
              </w:rPr>
              <w:t>Copy</w:t>
            </w:r>
            <w:r w:rsidR="0003780C" w:rsidRPr="006D48BE">
              <w:rPr>
                <w:rFonts w:eastAsiaTheme="minorHAnsi" w:cstheme="minorBidi"/>
                <w:sz w:val="20"/>
                <w:szCs w:val="20"/>
                <w:lang w:val="it-IT"/>
              </w:rPr>
              <w:t xml:space="preserve"> </w:t>
            </w:r>
            <w:r w:rsidR="00FC3AC4" w:rsidRPr="006D48BE">
              <w:rPr>
                <w:rFonts w:eastAsiaTheme="minorHAnsi" w:cstheme="minorBidi"/>
                <w:sz w:val="20"/>
                <w:szCs w:val="20"/>
                <w:lang w:val="it-IT"/>
              </w:rPr>
              <w:t xml:space="preserve"> </w:t>
            </w:r>
            <w:r w:rsidR="0003780C" w:rsidRPr="006D48BE">
              <w:rPr>
                <w:rFonts w:eastAsiaTheme="minorHAnsi" w:cstheme="minorBidi"/>
                <w:sz w:val="20"/>
                <w:szCs w:val="20"/>
                <w:lang w:val="it-IT"/>
              </w:rPr>
              <w:t xml:space="preserve"> </w:t>
            </w:r>
            <w:r w:rsidR="00F84DC5" w:rsidRPr="006D48BE">
              <w:rPr>
                <w:sz w:val="20"/>
                <w:szCs w:val="20"/>
                <w:lang w:val="it-IT"/>
              </w:rPr>
              <w:t xml:space="preserve"> Gianpiero Di Girolamo,  </w:t>
            </w:r>
            <w:r w:rsidR="008905DD" w:rsidRPr="006D48BE">
              <w:rPr>
                <w:sz w:val="20"/>
                <w:szCs w:val="20"/>
                <w:lang w:val="it-IT"/>
              </w:rPr>
              <w:t xml:space="preserve"> </w:t>
            </w:r>
            <w:r w:rsidR="0061045A">
              <w:rPr>
                <w:sz w:val="20"/>
                <w:szCs w:val="20"/>
                <w:lang w:val="it-IT"/>
              </w:rPr>
              <w:t xml:space="preserve"> </w:t>
            </w:r>
            <w:r w:rsidR="008905DD" w:rsidRPr="006D48BE">
              <w:rPr>
                <w:sz w:val="20"/>
                <w:szCs w:val="20"/>
                <w:lang w:val="it-IT"/>
              </w:rPr>
              <w:t>Federica Voli</w:t>
            </w:r>
            <w:r w:rsidR="0061045A">
              <w:rPr>
                <w:sz w:val="20"/>
                <w:szCs w:val="20"/>
                <w:lang w:val="it-IT"/>
              </w:rPr>
              <w:t xml:space="preserve">, </w:t>
            </w:r>
            <w:proofErr w:type="spellStart"/>
            <w:r w:rsidR="0061045A" w:rsidRPr="00C27179">
              <w:rPr>
                <w:sz w:val="20"/>
                <w:szCs w:val="20"/>
                <w:lang w:val="it-IT"/>
              </w:rPr>
              <w:t>Raphael</w:t>
            </w:r>
            <w:proofErr w:type="spellEnd"/>
            <w:r w:rsidR="0061045A" w:rsidRPr="00C27179">
              <w:rPr>
                <w:sz w:val="20"/>
                <w:szCs w:val="20"/>
                <w:lang w:val="it-IT"/>
              </w:rPr>
              <w:t xml:space="preserve"> Schneider</w:t>
            </w:r>
            <w:r w:rsidR="0061045A">
              <w:rPr>
                <w:sz w:val="20"/>
                <w:szCs w:val="20"/>
                <w:lang w:val="it-IT"/>
              </w:rPr>
              <w:t xml:space="preserve"> </w:t>
            </w:r>
            <w:r w:rsidR="007B45BC">
              <w:rPr>
                <w:sz w:val="20"/>
                <w:szCs w:val="20"/>
                <w:lang w:val="it-IT"/>
              </w:rPr>
              <w:t>,</w:t>
            </w:r>
            <w:r w:rsidR="007B45BC" w:rsidRPr="00C27179">
              <w:rPr>
                <w:sz w:val="20"/>
                <w:szCs w:val="20"/>
                <w:lang w:val="it-IT"/>
              </w:rPr>
              <w:t xml:space="preserve"> </w:t>
            </w:r>
            <w:r w:rsidR="007B45BC">
              <w:rPr>
                <w:sz w:val="20"/>
                <w:szCs w:val="20"/>
                <w:lang w:val="it-IT"/>
              </w:rPr>
              <w:t xml:space="preserve"> Fabrizio </w:t>
            </w:r>
            <w:r w:rsidR="007B45BC" w:rsidRPr="00C4655D">
              <w:rPr>
                <w:sz w:val="20"/>
                <w:szCs w:val="20"/>
                <w:lang w:val="it-IT"/>
              </w:rPr>
              <w:t>Bernardi</w:t>
            </w:r>
            <w:r w:rsidR="007B45BC" w:rsidRPr="00C27179">
              <w:rPr>
                <w:sz w:val="20"/>
                <w:szCs w:val="20"/>
                <w:lang w:val="it-IT"/>
              </w:rPr>
              <w:t xml:space="preserve"> </w:t>
            </w:r>
          </w:p>
        </w:tc>
      </w:tr>
    </w:tbl>
    <w:p w:rsidR="00823D48" w:rsidRPr="006D48BE" w:rsidRDefault="00823D48" w:rsidP="00822FEF">
      <w:pPr>
        <w:rPr>
          <w:lang w:val="it-IT"/>
        </w:rPr>
      </w:pPr>
    </w:p>
    <w:tbl>
      <w:tblPr>
        <w:tblW w:w="9851" w:type="dxa"/>
        <w:shd w:val="clear" w:color="auto" w:fill="F3F3F3"/>
        <w:tblLayout w:type="fixed"/>
        <w:tblLook w:val="01E0" w:firstRow="1" w:lastRow="1" w:firstColumn="1" w:lastColumn="1" w:noHBand="0" w:noVBand="0"/>
      </w:tblPr>
      <w:tblGrid>
        <w:gridCol w:w="7054"/>
        <w:gridCol w:w="1469"/>
        <w:gridCol w:w="1328"/>
      </w:tblGrid>
      <w:tr w:rsidR="00E62E56" w:rsidRPr="00436028" w:rsidTr="00F758BC">
        <w:trPr>
          <w:tblHeader/>
        </w:trPr>
        <w:tc>
          <w:tcPr>
            <w:tcW w:w="7054" w:type="dxa"/>
            <w:tcBorders>
              <w:top w:val="single" w:sz="12" w:space="0" w:color="auto"/>
              <w:bottom w:val="single" w:sz="12" w:space="0" w:color="auto"/>
              <w:right w:val="single" w:sz="4" w:space="0" w:color="auto"/>
            </w:tcBorders>
            <w:shd w:val="clear" w:color="auto" w:fill="E6E6E6"/>
          </w:tcPr>
          <w:p w:rsidR="00E62E56" w:rsidRPr="00436028" w:rsidRDefault="00E62E56" w:rsidP="001E6C55">
            <w:pPr>
              <w:rPr>
                <w:sz w:val="20"/>
                <w:szCs w:val="20"/>
                <w:lang w:val="en-GB"/>
              </w:rPr>
            </w:pPr>
            <w:bookmarkStart w:id="26" w:name="bmlocActionList"/>
            <w:bookmarkEnd w:id="26"/>
            <w:r w:rsidRPr="00436028">
              <w:rPr>
                <w:b/>
                <w:bCs/>
                <w:sz w:val="20"/>
                <w:szCs w:val="20"/>
                <w:lang w:val="en-GB"/>
              </w:rPr>
              <w:t>Description</w:t>
            </w:r>
          </w:p>
        </w:tc>
        <w:tc>
          <w:tcPr>
            <w:tcW w:w="1469" w:type="dxa"/>
            <w:tcBorders>
              <w:top w:val="single" w:sz="12" w:space="0" w:color="auto"/>
              <w:left w:val="single" w:sz="4" w:space="0" w:color="auto"/>
              <w:bottom w:val="single" w:sz="12" w:space="0" w:color="auto"/>
              <w:right w:val="single" w:sz="4" w:space="0" w:color="auto"/>
            </w:tcBorders>
            <w:shd w:val="clear" w:color="auto" w:fill="E6E6E6"/>
          </w:tcPr>
          <w:p w:rsidR="00E62E56" w:rsidRPr="00436028" w:rsidRDefault="007057D3" w:rsidP="001E6C55">
            <w:pPr>
              <w:rPr>
                <w:sz w:val="20"/>
                <w:szCs w:val="20"/>
                <w:lang w:val="en-GB"/>
              </w:rPr>
            </w:pPr>
            <w:r w:rsidRPr="00436028">
              <w:rPr>
                <w:b/>
                <w:bCs/>
                <w:sz w:val="20"/>
                <w:szCs w:val="20"/>
                <w:lang w:val="en-GB"/>
              </w:rPr>
              <w:t>A</w:t>
            </w:r>
            <w:r w:rsidR="00E62E56" w:rsidRPr="00436028">
              <w:rPr>
                <w:b/>
                <w:bCs/>
                <w:sz w:val="20"/>
                <w:szCs w:val="20"/>
                <w:lang w:val="en-GB"/>
              </w:rPr>
              <w:t>ction</w:t>
            </w:r>
          </w:p>
        </w:tc>
        <w:tc>
          <w:tcPr>
            <w:tcW w:w="1328" w:type="dxa"/>
            <w:tcBorders>
              <w:top w:val="single" w:sz="12" w:space="0" w:color="auto"/>
              <w:left w:val="single" w:sz="4" w:space="0" w:color="auto"/>
              <w:bottom w:val="single" w:sz="12" w:space="0" w:color="auto"/>
            </w:tcBorders>
            <w:shd w:val="clear" w:color="auto" w:fill="E6E6E6"/>
          </w:tcPr>
          <w:p w:rsidR="00E62E56" w:rsidRPr="00436028" w:rsidRDefault="00E62E56" w:rsidP="001E6C55">
            <w:pPr>
              <w:rPr>
                <w:sz w:val="20"/>
                <w:szCs w:val="20"/>
                <w:lang w:val="en-GB"/>
              </w:rPr>
            </w:pPr>
            <w:r w:rsidRPr="00436028">
              <w:rPr>
                <w:b/>
                <w:bCs/>
                <w:sz w:val="20"/>
                <w:szCs w:val="20"/>
                <w:lang w:val="en-GB"/>
              </w:rPr>
              <w:t>Due Date</w:t>
            </w:r>
          </w:p>
        </w:tc>
      </w:tr>
      <w:tr w:rsidR="00486666" w:rsidRPr="00F000CB" w:rsidTr="00F758BC">
        <w:trPr>
          <w:trHeight w:val="683"/>
        </w:trPr>
        <w:tc>
          <w:tcPr>
            <w:tcW w:w="7054" w:type="dxa"/>
            <w:tcBorders>
              <w:top w:val="single" w:sz="12" w:space="0" w:color="auto"/>
              <w:bottom w:val="single" w:sz="12" w:space="0" w:color="auto"/>
              <w:right w:val="single" w:sz="4" w:space="0" w:color="auto"/>
            </w:tcBorders>
            <w:shd w:val="clear" w:color="auto" w:fill="auto"/>
          </w:tcPr>
          <w:p w:rsidR="00CA2A56" w:rsidRDefault="00CA2A56" w:rsidP="00CE719E">
            <w:pPr>
              <w:rPr>
                <w:rFonts w:cs="DejaVuSansMono"/>
                <w:color w:val="000000"/>
                <w:lang w:val="en-GB"/>
              </w:rPr>
            </w:pPr>
          </w:p>
          <w:p w:rsidR="00671D10" w:rsidRDefault="00585CF0" w:rsidP="00CE719E">
            <w:pPr>
              <w:rPr>
                <w:rFonts w:cs="DejaVuSansMono"/>
                <w:color w:val="000000"/>
                <w:lang w:val="en-GB"/>
              </w:rPr>
            </w:pPr>
            <w:r w:rsidRPr="00C93C3E">
              <w:rPr>
                <w:rFonts w:cs="DejaVuSansMono"/>
                <w:color w:val="000000"/>
                <w:lang w:val="en-GB"/>
              </w:rPr>
              <w:t>This</w:t>
            </w:r>
            <w:r w:rsidR="00CE719E" w:rsidRPr="00C93C3E">
              <w:rPr>
                <w:rFonts w:cs="DejaVuSansMono"/>
                <w:color w:val="000000"/>
                <w:lang w:val="en-GB"/>
              </w:rPr>
              <w:t xml:space="preserve"> </w:t>
            </w:r>
            <w:proofErr w:type="spellStart"/>
            <w:r w:rsidR="00CE719E" w:rsidRPr="00C93C3E">
              <w:rPr>
                <w:rFonts w:cs="DejaVuSansMono"/>
                <w:color w:val="000000"/>
                <w:lang w:val="en-GB"/>
              </w:rPr>
              <w:t>ccb</w:t>
            </w:r>
            <w:proofErr w:type="spellEnd"/>
            <w:r w:rsidR="00CE719E" w:rsidRPr="00C93C3E">
              <w:rPr>
                <w:rFonts w:cs="DejaVuSansMono"/>
                <w:color w:val="000000"/>
                <w:lang w:val="en-GB"/>
              </w:rPr>
              <w:t xml:space="preserve"> </w:t>
            </w:r>
            <w:r w:rsidRPr="00C93C3E">
              <w:rPr>
                <w:rFonts w:cs="DejaVuSansMono"/>
                <w:color w:val="000000"/>
                <w:lang w:val="en-GB"/>
              </w:rPr>
              <w:t>meeting</w:t>
            </w:r>
            <w:r w:rsidR="00A02AEC">
              <w:rPr>
                <w:rFonts w:cs="DejaVuSansMono"/>
                <w:color w:val="000000"/>
                <w:lang w:val="en-GB"/>
              </w:rPr>
              <w:t xml:space="preserve"> </w:t>
            </w:r>
            <w:r w:rsidR="002C069F" w:rsidRPr="00C93C3E">
              <w:rPr>
                <w:rFonts w:cs="DejaVuSansMono"/>
                <w:color w:val="000000"/>
                <w:lang w:val="en-GB"/>
              </w:rPr>
              <w:t xml:space="preserve">is </w:t>
            </w:r>
            <w:r w:rsidR="00CE719E" w:rsidRPr="00C93C3E">
              <w:rPr>
                <w:rFonts w:cs="DejaVuSansMono"/>
                <w:color w:val="000000"/>
                <w:lang w:val="en-GB"/>
              </w:rPr>
              <w:t xml:space="preserve">to </w:t>
            </w:r>
            <w:r w:rsidR="000528AE" w:rsidRPr="00C93C3E">
              <w:rPr>
                <w:rFonts w:cs="DejaVuSansMono"/>
                <w:color w:val="000000"/>
                <w:lang w:val="en-GB"/>
              </w:rPr>
              <w:t xml:space="preserve">flag </w:t>
            </w:r>
            <w:r w:rsidR="00477BD8" w:rsidRPr="00C93C3E">
              <w:rPr>
                <w:rFonts w:cs="DejaVuSansMono"/>
                <w:color w:val="000000"/>
                <w:lang w:val="en-GB"/>
              </w:rPr>
              <w:t xml:space="preserve">the current </w:t>
            </w:r>
            <w:r w:rsidR="00002F86" w:rsidRPr="00C93C3E">
              <w:rPr>
                <w:rFonts w:cs="DejaVuSansMono"/>
                <w:color w:val="000000"/>
                <w:lang w:val="en-GB"/>
              </w:rPr>
              <w:t xml:space="preserve">NEO </w:t>
            </w:r>
            <w:r w:rsidR="00A02AEC">
              <w:rPr>
                <w:rFonts w:cs="DejaVuSansMono"/>
                <w:color w:val="000000"/>
                <w:lang w:val="en-GB"/>
              </w:rPr>
              <w:t>(m</w:t>
            </w:r>
            <w:r w:rsidR="00002F86" w:rsidRPr="00C93C3E">
              <w:rPr>
                <w:rFonts w:cs="DejaVuSansMono"/>
                <w:color w:val="000000"/>
                <w:lang w:val="en-GB"/>
              </w:rPr>
              <w:t>aint</w:t>
            </w:r>
            <w:r w:rsidR="00A02AEC">
              <w:rPr>
                <w:rFonts w:cs="DejaVuSansMono"/>
                <w:color w:val="000000"/>
                <w:lang w:val="en-GB"/>
              </w:rPr>
              <w:t xml:space="preserve">enance) </w:t>
            </w:r>
            <w:proofErr w:type="spellStart"/>
            <w:r w:rsidR="00A02AEC">
              <w:rPr>
                <w:rFonts w:cs="DejaVuSansMono"/>
                <w:color w:val="000000"/>
                <w:lang w:val="en-GB"/>
              </w:rPr>
              <w:t>spr</w:t>
            </w:r>
            <w:r w:rsidR="00002F86" w:rsidRPr="00C93C3E">
              <w:rPr>
                <w:rFonts w:cs="DejaVuSansMono"/>
                <w:color w:val="000000"/>
                <w:lang w:val="en-GB"/>
              </w:rPr>
              <w:t>’s</w:t>
            </w:r>
            <w:proofErr w:type="spellEnd"/>
            <w:r w:rsidR="00002F86" w:rsidRPr="00C93C3E">
              <w:rPr>
                <w:rFonts w:cs="DejaVuSansMono"/>
                <w:color w:val="000000"/>
                <w:lang w:val="en-GB"/>
              </w:rPr>
              <w:t xml:space="preserve"> </w:t>
            </w:r>
            <w:r w:rsidR="00652C84" w:rsidRPr="00C93C3E">
              <w:rPr>
                <w:rFonts w:cs="DejaVuSansMono"/>
                <w:color w:val="000000"/>
                <w:lang w:val="en-GB"/>
              </w:rPr>
              <w:t xml:space="preserve">(in </w:t>
            </w:r>
            <w:r w:rsidR="00426923">
              <w:rPr>
                <w:rFonts w:cs="DejaVuSansMono"/>
                <w:color w:val="000000"/>
                <w:lang w:val="en-GB"/>
              </w:rPr>
              <w:t xml:space="preserve">genuine </w:t>
            </w:r>
            <w:r w:rsidR="00652C84" w:rsidRPr="00C93C3E">
              <w:rPr>
                <w:rFonts w:cs="DejaVuSansMono"/>
                <w:color w:val="000000"/>
                <w:lang w:val="en-GB"/>
              </w:rPr>
              <w:t>reviewed status</w:t>
            </w:r>
            <w:r w:rsidR="00426923">
              <w:rPr>
                <w:rFonts w:cs="DejaVuSansMono"/>
                <w:color w:val="000000"/>
                <w:lang w:val="en-GB"/>
              </w:rPr>
              <w:t xml:space="preserve"> ideally pre-filtered by the NEO PRB for proposing a single implementation</w:t>
            </w:r>
            <w:r w:rsidR="00652C84" w:rsidRPr="00C93C3E">
              <w:rPr>
                <w:rFonts w:cs="DejaVuSansMono"/>
                <w:color w:val="000000"/>
                <w:lang w:val="en-GB"/>
              </w:rPr>
              <w:t xml:space="preserve">) </w:t>
            </w:r>
            <w:r w:rsidR="000528AE" w:rsidRPr="00C93C3E">
              <w:rPr>
                <w:rFonts w:cs="DejaVuSansMono"/>
                <w:color w:val="000000"/>
                <w:lang w:val="en-GB"/>
              </w:rPr>
              <w:t xml:space="preserve">requiring </w:t>
            </w:r>
            <w:r w:rsidR="00002F86" w:rsidRPr="00C93C3E">
              <w:rPr>
                <w:rFonts w:cs="DejaVuSansMono"/>
                <w:color w:val="000000"/>
                <w:lang w:val="en-GB"/>
              </w:rPr>
              <w:t xml:space="preserve">authorization </w:t>
            </w:r>
            <w:r w:rsidR="00652C84" w:rsidRPr="00C93C3E">
              <w:rPr>
                <w:rFonts w:cs="DejaVuSansMono"/>
                <w:color w:val="000000"/>
                <w:lang w:val="en-GB"/>
              </w:rPr>
              <w:t xml:space="preserve">and </w:t>
            </w:r>
            <w:r w:rsidR="00A02AEC">
              <w:rPr>
                <w:rFonts w:cs="DejaVuSansMono"/>
                <w:color w:val="000000"/>
                <w:lang w:val="en-GB"/>
              </w:rPr>
              <w:t>assignment to a release</w:t>
            </w:r>
            <w:r w:rsidR="00C44030">
              <w:rPr>
                <w:rFonts w:cs="DejaVuSansMono"/>
                <w:color w:val="000000"/>
                <w:lang w:val="en-GB"/>
              </w:rPr>
              <w:t>,</w:t>
            </w:r>
            <w:r w:rsidR="00A02AEC">
              <w:rPr>
                <w:rFonts w:cs="DejaVuSansMono"/>
                <w:color w:val="000000"/>
                <w:lang w:val="en-GB"/>
              </w:rPr>
              <w:t xml:space="preserve">  as well </w:t>
            </w:r>
            <w:r w:rsidR="00652C84" w:rsidRPr="00C93C3E">
              <w:rPr>
                <w:rFonts w:cs="DejaVuSansMono"/>
                <w:color w:val="000000"/>
                <w:lang w:val="en-GB"/>
              </w:rPr>
              <w:t xml:space="preserve">the open </w:t>
            </w:r>
            <w:r w:rsidR="00652C84" w:rsidRPr="00C93C3E">
              <w:rPr>
                <w:rFonts w:cs="DejaVuSansMono"/>
                <w:b/>
                <w:color w:val="000000"/>
                <w:lang w:val="en-GB"/>
              </w:rPr>
              <w:t>CCB queue</w:t>
            </w:r>
            <w:r w:rsidR="00652C84" w:rsidRPr="00C93C3E">
              <w:rPr>
                <w:rFonts w:cs="DejaVuSansMono"/>
                <w:color w:val="000000"/>
                <w:lang w:val="en-GB"/>
              </w:rPr>
              <w:t xml:space="preserve"> tickets</w:t>
            </w:r>
            <w:r w:rsidR="00191AE9" w:rsidRPr="00C93C3E">
              <w:rPr>
                <w:rFonts w:cs="DejaVuSansMono"/>
                <w:color w:val="000000"/>
                <w:lang w:val="en-GB"/>
              </w:rPr>
              <w:t xml:space="preserve"> requiring allocation to </w:t>
            </w:r>
            <w:proofErr w:type="spellStart"/>
            <w:r w:rsidR="00191AE9" w:rsidRPr="00C93C3E">
              <w:rPr>
                <w:rFonts w:cs="DejaVuSansMono"/>
                <w:color w:val="000000"/>
                <w:lang w:val="en-GB"/>
              </w:rPr>
              <w:t>eg</w:t>
            </w:r>
            <w:proofErr w:type="spellEnd"/>
            <w:r w:rsidR="00191AE9" w:rsidRPr="00C93C3E">
              <w:rPr>
                <w:rFonts w:cs="DejaVuSansMono"/>
                <w:color w:val="000000"/>
                <w:lang w:val="en-GB"/>
              </w:rPr>
              <w:t xml:space="preserve"> </w:t>
            </w:r>
            <w:r w:rsidR="008B51BA">
              <w:rPr>
                <w:rFonts w:cs="DejaVuSansMono"/>
                <w:color w:val="000000"/>
                <w:lang w:val="en-GB"/>
              </w:rPr>
              <w:t xml:space="preserve">Corrective or Evolutionary </w:t>
            </w:r>
            <w:r w:rsidR="00191AE9" w:rsidRPr="00C93C3E">
              <w:rPr>
                <w:rFonts w:cs="DejaVuSansMono"/>
                <w:color w:val="000000"/>
                <w:lang w:val="en-GB"/>
              </w:rPr>
              <w:t>Maintenance</w:t>
            </w:r>
            <w:r w:rsidR="008B51BA">
              <w:rPr>
                <w:rFonts w:cs="DejaVuSansMono"/>
                <w:color w:val="000000"/>
                <w:lang w:val="en-GB"/>
              </w:rPr>
              <w:t xml:space="preserve"> .</w:t>
            </w:r>
          </w:p>
          <w:p w:rsidR="00671D10" w:rsidRDefault="00671D10" w:rsidP="00CE719E">
            <w:pPr>
              <w:rPr>
                <w:rFonts w:cs="DejaVuSansMono"/>
                <w:color w:val="000000"/>
                <w:lang w:val="en-GB"/>
              </w:rPr>
            </w:pPr>
          </w:p>
          <w:p w:rsidR="00671D10" w:rsidRDefault="00671D10" w:rsidP="00CE719E">
            <w:pPr>
              <w:rPr>
                <w:rFonts w:cs="DejaVuSansMono"/>
                <w:color w:val="000000"/>
                <w:lang w:val="en-GB"/>
              </w:rPr>
            </w:pPr>
          </w:p>
          <w:p w:rsidR="00486666" w:rsidRDefault="00652C84" w:rsidP="00CE719E">
            <w:pPr>
              <w:rPr>
                <w:rFonts w:cs="DejaVuSansMono"/>
                <w:color w:val="000000"/>
                <w:lang w:val="en-GB"/>
              </w:rPr>
            </w:pPr>
            <w:r w:rsidRPr="00C93C3E">
              <w:rPr>
                <w:rFonts w:cs="DejaVuSansMono"/>
                <w:color w:val="000000"/>
                <w:lang w:val="en-GB"/>
              </w:rPr>
              <w:t xml:space="preserve"> </w:t>
            </w:r>
          </w:p>
          <w:p w:rsidR="00002F86" w:rsidRDefault="00711430" w:rsidP="00714B43">
            <w:pPr>
              <w:pStyle w:val="Heading1"/>
              <w:numPr>
                <w:ilvl w:val="0"/>
                <w:numId w:val="0"/>
              </w:numPr>
              <w:rPr>
                <w:rFonts w:cs="DejaVuSansMono"/>
                <w:caps w:val="0"/>
                <w:color w:val="000000"/>
                <w:sz w:val="22"/>
                <w:szCs w:val="22"/>
                <w:lang w:val="en-GB"/>
              </w:rPr>
            </w:pPr>
            <w:r>
              <w:rPr>
                <w:rFonts w:cs="DejaVuSansMono"/>
                <w:caps w:val="0"/>
                <w:color w:val="000000"/>
                <w:sz w:val="22"/>
                <w:szCs w:val="22"/>
                <w:lang w:val="en-GB"/>
              </w:rPr>
              <w:lastRenderedPageBreak/>
              <w:t xml:space="preserve">NEO </w:t>
            </w:r>
            <w:proofErr w:type="spellStart"/>
            <w:r>
              <w:rPr>
                <w:rFonts w:cs="DejaVuSansMono"/>
                <w:caps w:val="0"/>
                <w:color w:val="000000"/>
                <w:sz w:val="22"/>
                <w:szCs w:val="22"/>
                <w:lang w:val="en-GB"/>
              </w:rPr>
              <w:t>Maint</w:t>
            </w:r>
            <w:proofErr w:type="spellEnd"/>
            <w:r>
              <w:rPr>
                <w:rFonts w:cs="DejaVuSansMono"/>
                <w:caps w:val="0"/>
                <w:color w:val="000000"/>
                <w:sz w:val="22"/>
                <w:szCs w:val="22"/>
                <w:lang w:val="en-GB"/>
              </w:rPr>
              <w:t xml:space="preserve"> (Reviewed) </w:t>
            </w:r>
            <w:proofErr w:type="spellStart"/>
            <w:r w:rsidR="001F37E1">
              <w:rPr>
                <w:rFonts w:cs="DejaVuSansMono"/>
                <w:caps w:val="0"/>
                <w:color w:val="000000"/>
                <w:sz w:val="22"/>
                <w:szCs w:val="22"/>
                <w:lang w:val="en-GB"/>
              </w:rPr>
              <w:t>Sx</w:t>
            </w:r>
            <w:r w:rsidR="00002F86">
              <w:rPr>
                <w:rFonts w:cs="DejaVuSansMono"/>
                <w:caps w:val="0"/>
                <w:color w:val="000000"/>
                <w:sz w:val="22"/>
                <w:szCs w:val="22"/>
                <w:lang w:val="en-GB"/>
              </w:rPr>
              <w:t>Rs</w:t>
            </w:r>
            <w:proofErr w:type="spellEnd"/>
            <w:r>
              <w:rPr>
                <w:rFonts w:cs="DejaVuSansMono"/>
                <w:caps w:val="0"/>
                <w:color w:val="000000"/>
                <w:sz w:val="22"/>
                <w:szCs w:val="22"/>
                <w:lang w:val="en-GB"/>
              </w:rPr>
              <w:t xml:space="preserve"> </w:t>
            </w:r>
            <w:r w:rsidR="001E1726">
              <w:rPr>
                <w:rFonts w:cs="DejaVuSansMono"/>
                <w:caps w:val="0"/>
                <w:color w:val="000000"/>
                <w:sz w:val="22"/>
                <w:szCs w:val="22"/>
                <w:lang w:val="en-GB"/>
              </w:rPr>
              <w:t xml:space="preserve"> </w:t>
            </w:r>
          </w:p>
          <w:p w:rsidR="001F37E1" w:rsidRDefault="00CD0146" w:rsidP="001F37E1">
            <w:r>
              <w:rPr>
                <w:lang w:val="en-GB"/>
              </w:rPr>
              <w:t>s</w:t>
            </w:r>
            <w:r w:rsidR="001F37E1">
              <w:rPr>
                <w:lang w:val="en-GB"/>
              </w:rPr>
              <w:t>sa_neo</w:t>
            </w:r>
            <w:r>
              <w:rPr>
                <w:lang w:val="en-GB"/>
              </w:rPr>
              <w:t xml:space="preserve">#57 </w:t>
            </w:r>
            <w:r>
              <w:t xml:space="preserve"> Create Account' button not yet implemented</w:t>
            </w:r>
          </w:p>
          <w:p w:rsidR="00CD0146" w:rsidRPr="001F37E1" w:rsidRDefault="00CD0146" w:rsidP="001F37E1">
            <w:pPr>
              <w:rPr>
                <w:lang w:val="en-GB"/>
              </w:rPr>
            </w:pPr>
            <w:r>
              <w:rPr>
                <w:lang w:val="en-GB"/>
              </w:rPr>
              <w:t xml:space="preserve">ssa_neo#95  </w:t>
            </w:r>
            <w:r>
              <w:t>Unusual size of database</w:t>
            </w:r>
          </w:p>
          <w:p w:rsidR="00EE3E31" w:rsidRDefault="00EE3E31" w:rsidP="00AA5AEE">
            <w:pPr>
              <w:rPr>
                <w:lang w:val="en-GB"/>
              </w:rPr>
            </w:pPr>
          </w:p>
          <w:p w:rsidR="00CD0146" w:rsidRPr="00EE3E31" w:rsidRDefault="00CD0146" w:rsidP="00AA5AEE">
            <w:pPr>
              <w:rPr>
                <w:lang w:val="en-GB"/>
              </w:rPr>
            </w:pPr>
            <w:r w:rsidRPr="00EE3E31">
              <w:rPr>
                <w:lang w:val="en-GB"/>
              </w:rPr>
              <w:t>ssa_neo#123 Problems NEO – OPE</w:t>
            </w:r>
          </w:p>
          <w:p w:rsidR="00CD0146" w:rsidRDefault="00CD0146" w:rsidP="00AA5AEE">
            <w:r w:rsidRPr="00EE3E31">
              <w:rPr>
                <w:lang w:val="en-GB"/>
              </w:rPr>
              <w:t xml:space="preserve">ssa_neo#124 </w:t>
            </w:r>
            <w:r>
              <w:t>Glassfish exceptions – Investigation</w:t>
            </w:r>
          </w:p>
          <w:p w:rsidR="00EE3E31" w:rsidRDefault="00EE3E31" w:rsidP="00AA5AEE">
            <w:pPr>
              <w:rPr>
                <w:lang w:val="en-GB"/>
              </w:rPr>
            </w:pPr>
          </w:p>
          <w:p w:rsidR="00CD0146" w:rsidRPr="00CD0146" w:rsidRDefault="004E23A5" w:rsidP="00AA5AEE">
            <w:pPr>
              <w:rPr>
                <w:lang w:val="en-GB"/>
              </w:rPr>
            </w:pPr>
            <w:r>
              <w:rPr>
                <w:lang w:val="en-GB"/>
              </w:rPr>
              <w:t xml:space="preserve">ssa_neo#118 </w:t>
            </w:r>
            <w:r w:rsidRPr="004E23A5">
              <w:rPr>
                <w:lang w:val="en-GB"/>
              </w:rPr>
              <w:t xml:space="preserve"> Physical Properties batch import interactive procedure</w:t>
            </w:r>
          </w:p>
          <w:p w:rsidR="00671671" w:rsidRDefault="00652C84" w:rsidP="00671671">
            <w:pPr>
              <w:pStyle w:val="Heading1"/>
              <w:numPr>
                <w:ilvl w:val="0"/>
                <w:numId w:val="0"/>
              </w:numPr>
              <w:rPr>
                <w:rFonts w:cs="DejaVuSansMono"/>
                <w:caps w:val="0"/>
                <w:color w:val="000000"/>
                <w:sz w:val="22"/>
                <w:szCs w:val="22"/>
                <w:lang w:val="en-GB"/>
              </w:rPr>
            </w:pPr>
            <w:r>
              <w:rPr>
                <w:rFonts w:cs="DejaVuSansMono"/>
                <w:caps w:val="0"/>
                <w:color w:val="000000"/>
                <w:sz w:val="22"/>
                <w:szCs w:val="22"/>
                <w:lang w:val="en-GB"/>
              </w:rPr>
              <w:t>Open CCB queue tickets</w:t>
            </w:r>
            <w:r w:rsidR="001E1726">
              <w:rPr>
                <w:rFonts w:cs="DejaVuSansMono"/>
                <w:caps w:val="0"/>
                <w:color w:val="000000"/>
                <w:sz w:val="22"/>
                <w:szCs w:val="22"/>
                <w:lang w:val="en-GB"/>
              </w:rPr>
              <w:t xml:space="preserve"> - Summary</w:t>
            </w:r>
          </w:p>
          <w:p w:rsidR="004E5866" w:rsidRPr="00671671" w:rsidRDefault="00671671" w:rsidP="00671671">
            <w:pPr>
              <w:pStyle w:val="Heading1"/>
              <w:numPr>
                <w:ilvl w:val="0"/>
                <w:numId w:val="0"/>
              </w:numPr>
              <w:rPr>
                <w:rFonts w:cs="DejaVuSansMono"/>
                <w:caps w:val="0"/>
                <w:color w:val="000000"/>
                <w:sz w:val="22"/>
                <w:szCs w:val="22"/>
                <w:lang w:val="en-GB"/>
              </w:rPr>
            </w:pPr>
            <w:r>
              <w:rPr>
                <w:rFonts w:cs="DejaVuSansMono"/>
                <w:b w:val="0"/>
                <w:caps w:val="0"/>
                <w:color w:val="000000"/>
                <w:sz w:val="22"/>
                <w:szCs w:val="22"/>
                <w:lang w:val="en-GB"/>
              </w:rPr>
              <w:t xml:space="preserve">1.2.1 </w:t>
            </w:r>
            <w:r w:rsidR="00632EEB" w:rsidRPr="00AD58DA">
              <w:rPr>
                <w:rFonts w:cs="DejaVuSansMono"/>
                <w:b w:val="0"/>
                <w:caps w:val="0"/>
                <w:color w:val="000000"/>
                <w:sz w:val="22"/>
                <w:szCs w:val="22"/>
                <w:lang w:val="en-GB"/>
              </w:rPr>
              <w:t>Ticket#2016052510000011 —</w:t>
            </w:r>
            <w:r w:rsidR="00632EEB">
              <w:t xml:space="preserve"> </w:t>
            </w:r>
            <w:r w:rsidR="00632EEB" w:rsidRPr="00AD58DA">
              <w:rPr>
                <w:rFonts w:cs="DejaVuSansMono"/>
                <w:caps w:val="0"/>
                <w:color w:val="000000"/>
                <w:sz w:val="22"/>
                <w:szCs w:val="22"/>
                <w:lang w:val="en-GB"/>
              </w:rPr>
              <w:t xml:space="preserve">Close encounter diagram problem </w:t>
            </w:r>
          </w:p>
          <w:p w:rsidR="008D6DFF" w:rsidRPr="008D6DFF" w:rsidRDefault="00155453" w:rsidP="00714B43">
            <w:pPr>
              <w:pStyle w:val="Heading1"/>
              <w:numPr>
                <w:ilvl w:val="0"/>
                <w:numId w:val="0"/>
              </w:numPr>
              <w:spacing w:before="0" w:after="0" w:line="360" w:lineRule="auto"/>
              <w:rPr>
                <w:rFonts w:cs="DejaVuSansMono"/>
                <w:caps w:val="0"/>
                <w:color w:val="000000"/>
                <w:sz w:val="22"/>
                <w:szCs w:val="22"/>
                <w:lang w:val="en-GB"/>
              </w:rPr>
            </w:pPr>
            <w:r>
              <w:rPr>
                <w:rFonts w:cs="DejaVuSansMono"/>
                <w:b w:val="0"/>
                <w:caps w:val="0"/>
                <w:color w:val="000000"/>
                <w:sz w:val="22"/>
                <w:szCs w:val="22"/>
                <w:lang w:val="en-GB"/>
              </w:rPr>
              <w:fldChar w:fldCharType="begin"/>
            </w:r>
            <w:r>
              <w:rPr>
                <w:rFonts w:cs="DejaVuSansMono"/>
                <w:b w:val="0"/>
                <w:caps w:val="0"/>
                <w:color w:val="000000"/>
                <w:sz w:val="22"/>
                <w:szCs w:val="22"/>
                <w:lang w:val="en-GB"/>
              </w:rPr>
              <w:instrText xml:space="preserve"> REF _Ref467075396 \r \h </w:instrText>
            </w:r>
            <w:r w:rsidR="00AA5AEE">
              <w:rPr>
                <w:rFonts w:cs="DejaVuSansMono"/>
                <w:b w:val="0"/>
                <w:caps w:val="0"/>
                <w:color w:val="000000"/>
                <w:sz w:val="22"/>
                <w:szCs w:val="22"/>
                <w:lang w:val="en-GB"/>
              </w:rPr>
              <w:instrText xml:space="preserve"> \* MERGEFORMAT </w:instrText>
            </w:r>
            <w:r>
              <w:rPr>
                <w:rFonts w:cs="DejaVuSansMono"/>
                <w:b w:val="0"/>
                <w:caps w:val="0"/>
                <w:color w:val="000000"/>
                <w:sz w:val="22"/>
                <w:szCs w:val="22"/>
                <w:lang w:val="en-GB"/>
              </w:rPr>
            </w:r>
            <w:r>
              <w:rPr>
                <w:rFonts w:cs="DejaVuSansMono"/>
                <w:b w:val="0"/>
                <w:caps w:val="0"/>
                <w:color w:val="000000"/>
                <w:sz w:val="22"/>
                <w:szCs w:val="22"/>
                <w:lang w:val="en-GB"/>
              </w:rPr>
              <w:fldChar w:fldCharType="separate"/>
            </w:r>
            <w:r w:rsidR="009D3CB8">
              <w:rPr>
                <w:rFonts w:cs="DejaVuSansMono"/>
                <w:b w:val="0"/>
                <w:caps w:val="0"/>
                <w:color w:val="000000"/>
                <w:sz w:val="22"/>
                <w:szCs w:val="22"/>
                <w:lang w:val="en-GB"/>
              </w:rPr>
              <w:t>1.2.1</w:t>
            </w:r>
            <w:r>
              <w:rPr>
                <w:rFonts w:cs="DejaVuSansMono"/>
                <w:b w:val="0"/>
                <w:caps w:val="0"/>
                <w:color w:val="000000"/>
                <w:sz w:val="22"/>
                <w:szCs w:val="22"/>
                <w:lang w:val="en-GB"/>
              </w:rPr>
              <w:fldChar w:fldCharType="end"/>
            </w:r>
            <w:r w:rsidR="00C45C41">
              <w:rPr>
                <w:rFonts w:cs="DejaVuSansMono"/>
                <w:b w:val="0"/>
                <w:caps w:val="0"/>
                <w:color w:val="000000"/>
                <w:sz w:val="22"/>
                <w:szCs w:val="22"/>
                <w:lang w:val="en-GB"/>
              </w:rPr>
              <w:t>.</w:t>
            </w:r>
            <w:r w:rsidR="00671671">
              <w:rPr>
                <w:rFonts w:cs="DejaVuSansMono"/>
                <w:b w:val="0"/>
                <w:caps w:val="0"/>
                <w:color w:val="000000"/>
                <w:sz w:val="22"/>
                <w:szCs w:val="22"/>
                <w:lang w:val="en-GB"/>
              </w:rPr>
              <w:t>2</w:t>
            </w:r>
            <w:r>
              <w:rPr>
                <w:rFonts w:cs="DejaVuSansMono"/>
                <w:b w:val="0"/>
                <w:caps w:val="0"/>
                <w:color w:val="000000"/>
                <w:sz w:val="22"/>
                <w:szCs w:val="22"/>
                <w:lang w:val="en-GB"/>
              </w:rPr>
              <w:t xml:space="preserve"> </w:t>
            </w:r>
            <w:r w:rsidRPr="00C45C41">
              <w:rPr>
                <w:rFonts w:cs="DejaVuSansMono"/>
                <w:b w:val="0"/>
                <w:caps w:val="0"/>
                <w:color w:val="000000"/>
                <w:sz w:val="22"/>
                <w:szCs w:val="22"/>
                <w:lang w:val="en-GB"/>
              </w:rPr>
              <w:t xml:space="preserve"> </w:t>
            </w:r>
            <w:r w:rsidR="008D6DFF" w:rsidRPr="008D6DFF">
              <w:rPr>
                <w:rFonts w:cs="DejaVuSansMono"/>
                <w:b w:val="0"/>
                <w:caps w:val="0"/>
                <w:color w:val="000000"/>
                <w:sz w:val="22"/>
                <w:szCs w:val="22"/>
                <w:lang w:val="en-GB"/>
              </w:rPr>
              <w:t>Ticket#2016081110000014 —</w:t>
            </w:r>
            <w:r w:rsidR="008D6DFF">
              <w:t xml:space="preserve"> </w:t>
            </w:r>
            <w:r w:rsidR="008D6DFF" w:rsidRPr="008D6DFF">
              <w:rPr>
                <w:rFonts w:cs="DejaVuSansMono"/>
                <w:caps w:val="0"/>
                <w:color w:val="000000"/>
                <w:sz w:val="22"/>
                <w:szCs w:val="22"/>
                <w:lang w:val="en-GB"/>
              </w:rPr>
              <w:t xml:space="preserve">Wrong semi-major axis uncertainty displayed </w:t>
            </w:r>
          </w:p>
          <w:p w:rsidR="00716214" w:rsidRPr="00716214" w:rsidRDefault="00155453" w:rsidP="00714B43">
            <w:pPr>
              <w:pStyle w:val="Heading1"/>
              <w:numPr>
                <w:ilvl w:val="0"/>
                <w:numId w:val="0"/>
              </w:numPr>
              <w:spacing w:before="0" w:after="0" w:line="360" w:lineRule="auto"/>
              <w:rPr>
                <w:rFonts w:cs="DejaVuSansMono"/>
                <w:caps w:val="0"/>
                <w:color w:val="000000"/>
                <w:sz w:val="22"/>
                <w:szCs w:val="22"/>
                <w:lang w:val="en-GB"/>
              </w:rPr>
            </w:pPr>
            <w:r>
              <w:rPr>
                <w:rFonts w:cs="DejaVuSansMono"/>
                <w:b w:val="0"/>
                <w:caps w:val="0"/>
                <w:color w:val="000000"/>
                <w:sz w:val="22"/>
                <w:szCs w:val="22"/>
                <w:lang w:val="en-GB"/>
              </w:rPr>
              <w:fldChar w:fldCharType="begin"/>
            </w:r>
            <w:r>
              <w:rPr>
                <w:rFonts w:cs="DejaVuSansMono"/>
                <w:b w:val="0"/>
                <w:caps w:val="0"/>
                <w:color w:val="000000"/>
                <w:sz w:val="22"/>
                <w:szCs w:val="22"/>
                <w:lang w:val="en-GB"/>
              </w:rPr>
              <w:instrText xml:space="preserve"> REF _Ref467075409 \r \h </w:instrText>
            </w:r>
            <w:r w:rsidR="00AA5AEE">
              <w:rPr>
                <w:rFonts w:cs="DejaVuSansMono"/>
                <w:b w:val="0"/>
                <w:caps w:val="0"/>
                <w:color w:val="000000"/>
                <w:sz w:val="22"/>
                <w:szCs w:val="22"/>
                <w:lang w:val="en-GB"/>
              </w:rPr>
              <w:instrText xml:space="preserve"> \* MERGEFORMAT </w:instrText>
            </w:r>
            <w:r>
              <w:rPr>
                <w:rFonts w:cs="DejaVuSansMono"/>
                <w:b w:val="0"/>
                <w:caps w:val="0"/>
                <w:color w:val="000000"/>
                <w:sz w:val="22"/>
                <w:szCs w:val="22"/>
                <w:lang w:val="en-GB"/>
              </w:rPr>
            </w:r>
            <w:r>
              <w:rPr>
                <w:rFonts w:cs="DejaVuSansMono"/>
                <w:b w:val="0"/>
                <w:caps w:val="0"/>
                <w:color w:val="000000"/>
                <w:sz w:val="22"/>
                <w:szCs w:val="22"/>
                <w:lang w:val="en-GB"/>
              </w:rPr>
              <w:fldChar w:fldCharType="separate"/>
            </w:r>
            <w:r w:rsidR="009D3CB8">
              <w:rPr>
                <w:rFonts w:cs="DejaVuSansMono"/>
                <w:b w:val="0"/>
                <w:caps w:val="0"/>
                <w:color w:val="000000"/>
                <w:sz w:val="22"/>
                <w:szCs w:val="22"/>
                <w:lang w:val="en-GB"/>
              </w:rPr>
              <w:t>1.2.3</w:t>
            </w:r>
            <w:r>
              <w:rPr>
                <w:rFonts w:cs="DejaVuSansMono"/>
                <w:b w:val="0"/>
                <w:caps w:val="0"/>
                <w:color w:val="000000"/>
                <w:sz w:val="22"/>
                <w:szCs w:val="22"/>
                <w:lang w:val="en-GB"/>
              </w:rPr>
              <w:fldChar w:fldCharType="end"/>
            </w:r>
            <w:r>
              <w:rPr>
                <w:rFonts w:cs="DejaVuSansMono"/>
                <w:b w:val="0"/>
                <w:caps w:val="0"/>
                <w:color w:val="000000"/>
                <w:sz w:val="22"/>
                <w:szCs w:val="22"/>
                <w:lang w:val="en-GB"/>
              </w:rPr>
              <w:t xml:space="preserve"> </w:t>
            </w:r>
            <w:r w:rsidR="00716214" w:rsidRPr="00716214">
              <w:rPr>
                <w:rFonts w:cs="DejaVuSansMono"/>
                <w:b w:val="0"/>
                <w:caps w:val="0"/>
                <w:color w:val="000000"/>
                <w:sz w:val="22"/>
                <w:szCs w:val="22"/>
                <w:lang w:val="en-GB"/>
              </w:rPr>
              <w:t xml:space="preserve">Ticket#2016081110000023 — </w:t>
            </w:r>
            <w:r w:rsidR="00716214" w:rsidRPr="00716214">
              <w:rPr>
                <w:rFonts w:cs="DejaVuSansMono"/>
                <w:caps w:val="0"/>
                <w:color w:val="000000"/>
                <w:sz w:val="22"/>
                <w:szCs w:val="22"/>
                <w:lang w:val="en-GB"/>
              </w:rPr>
              <w:t xml:space="preserve">Error in comet position displayed in the Comet OVT </w:t>
            </w:r>
          </w:p>
          <w:p w:rsidR="00A902AB" w:rsidRPr="00A902AB" w:rsidRDefault="00155453" w:rsidP="00714B43">
            <w:pPr>
              <w:pStyle w:val="Heading1"/>
              <w:numPr>
                <w:ilvl w:val="0"/>
                <w:numId w:val="0"/>
              </w:numPr>
              <w:spacing w:before="0" w:after="0" w:line="360" w:lineRule="auto"/>
              <w:rPr>
                <w:rFonts w:cs="DejaVuSansMono"/>
                <w:caps w:val="0"/>
                <w:color w:val="000000"/>
                <w:sz w:val="22"/>
                <w:szCs w:val="22"/>
                <w:lang w:val="en-GB"/>
              </w:rPr>
            </w:pPr>
            <w:r>
              <w:rPr>
                <w:rFonts w:cs="DejaVuSansMono"/>
                <w:b w:val="0"/>
                <w:caps w:val="0"/>
                <w:color w:val="000000"/>
                <w:sz w:val="22"/>
                <w:szCs w:val="22"/>
                <w:lang w:val="en-GB"/>
              </w:rPr>
              <w:fldChar w:fldCharType="begin"/>
            </w:r>
            <w:r>
              <w:rPr>
                <w:rFonts w:cs="DejaVuSansMono"/>
                <w:b w:val="0"/>
                <w:caps w:val="0"/>
                <w:color w:val="000000"/>
                <w:sz w:val="22"/>
                <w:szCs w:val="22"/>
                <w:lang w:val="en-GB"/>
              </w:rPr>
              <w:instrText xml:space="preserve"> REF _Ref467075415 \r \h </w:instrText>
            </w:r>
            <w:r w:rsidR="00AA5AEE">
              <w:rPr>
                <w:rFonts w:cs="DejaVuSansMono"/>
                <w:b w:val="0"/>
                <w:caps w:val="0"/>
                <w:color w:val="000000"/>
                <w:sz w:val="22"/>
                <w:szCs w:val="22"/>
                <w:lang w:val="en-GB"/>
              </w:rPr>
              <w:instrText xml:space="preserve"> \* MERGEFORMAT </w:instrText>
            </w:r>
            <w:r>
              <w:rPr>
                <w:rFonts w:cs="DejaVuSansMono"/>
                <w:b w:val="0"/>
                <w:caps w:val="0"/>
                <w:color w:val="000000"/>
                <w:sz w:val="22"/>
                <w:szCs w:val="22"/>
                <w:lang w:val="en-GB"/>
              </w:rPr>
            </w:r>
            <w:r>
              <w:rPr>
                <w:rFonts w:cs="DejaVuSansMono"/>
                <w:b w:val="0"/>
                <w:caps w:val="0"/>
                <w:color w:val="000000"/>
                <w:sz w:val="22"/>
                <w:szCs w:val="22"/>
                <w:lang w:val="en-GB"/>
              </w:rPr>
              <w:fldChar w:fldCharType="separate"/>
            </w:r>
            <w:r w:rsidR="009D3CB8">
              <w:rPr>
                <w:rFonts w:cs="DejaVuSansMono"/>
                <w:b w:val="0"/>
                <w:caps w:val="0"/>
                <w:color w:val="000000"/>
                <w:sz w:val="22"/>
                <w:szCs w:val="22"/>
                <w:lang w:val="en-GB"/>
              </w:rPr>
              <w:t>1.2.4</w:t>
            </w:r>
            <w:r>
              <w:rPr>
                <w:rFonts w:cs="DejaVuSansMono"/>
                <w:b w:val="0"/>
                <w:caps w:val="0"/>
                <w:color w:val="000000"/>
                <w:sz w:val="22"/>
                <w:szCs w:val="22"/>
                <w:lang w:val="en-GB"/>
              </w:rPr>
              <w:fldChar w:fldCharType="end"/>
            </w:r>
            <w:r>
              <w:rPr>
                <w:rFonts w:cs="DejaVuSansMono"/>
                <w:b w:val="0"/>
                <w:caps w:val="0"/>
                <w:color w:val="000000"/>
                <w:sz w:val="22"/>
                <w:szCs w:val="22"/>
                <w:lang w:val="en-GB"/>
              </w:rPr>
              <w:t xml:space="preserve"> </w:t>
            </w:r>
            <w:r w:rsidR="00A902AB" w:rsidRPr="00A902AB">
              <w:rPr>
                <w:rFonts w:cs="DejaVuSansMono"/>
                <w:b w:val="0"/>
                <w:caps w:val="0"/>
                <w:color w:val="000000"/>
                <w:sz w:val="22"/>
                <w:szCs w:val="22"/>
                <w:lang w:val="en-GB"/>
              </w:rPr>
              <w:t>Ticket#2016091910000052 —</w:t>
            </w:r>
            <w:r w:rsidR="00A902AB">
              <w:t xml:space="preserve"> </w:t>
            </w:r>
            <w:r w:rsidR="00A902AB" w:rsidRPr="00A902AB">
              <w:rPr>
                <w:rFonts w:cs="DejaVuSansMono"/>
                <w:caps w:val="0"/>
                <w:color w:val="000000"/>
                <w:sz w:val="22"/>
                <w:szCs w:val="22"/>
                <w:lang w:val="en-GB"/>
              </w:rPr>
              <w:t xml:space="preserve">NEO Chronology upgrade analysis </w:t>
            </w:r>
          </w:p>
          <w:p w:rsidR="005B55CB" w:rsidRPr="005B55CB" w:rsidRDefault="00155453" w:rsidP="00714B43">
            <w:pPr>
              <w:pStyle w:val="Heading1"/>
              <w:numPr>
                <w:ilvl w:val="0"/>
                <w:numId w:val="0"/>
              </w:numPr>
              <w:spacing w:before="0" w:after="0" w:line="360" w:lineRule="auto"/>
              <w:rPr>
                <w:rFonts w:cs="DejaVuSansMono"/>
                <w:caps w:val="0"/>
                <w:color w:val="000000"/>
                <w:sz w:val="22"/>
                <w:szCs w:val="22"/>
                <w:lang w:val="en-GB"/>
              </w:rPr>
            </w:pPr>
            <w:r>
              <w:rPr>
                <w:rFonts w:cs="DejaVuSansMono"/>
                <w:b w:val="0"/>
                <w:caps w:val="0"/>
                <w:color w:val="000000"/>
                <w:sz w:val="22"/>
                <w:szCs w:val="22"/>
                <w:lang w:val="en-GB"/>
              </w:rPr>
              <w:fldChar w:fldCharType="begin"/>
            </w:r>
            <w:r>
              <w:rPr>
                <w:rFonts w:cs="DejaVuSansMono"/>
                <w:b w:val="0"/>
                <w:caps w:val="0"/>
                <w:color w:val="000000"/>
                <w:sz w:val="22"/>
                <w:szCs w:val="22"/>
                <w:lang w:val="en-GB"/>
              </w:rPr>
              <w:instrText xml:space="preserve"> REF _Ref467075421 \r \h </w:instrText>
            </w:r>
            <w:r w:rsidR="00AA5AEE">
              <w:rPr>
                <w:rFonts w:cs="DejaVuSansMono"/>
                <w:b w:val="0"/>
                <w:caps w:val="0"/>
                <w:color w:val="000000"/>
                <w:sz w:val="22"/>
                <w:szCs w:val="22"/>
                <w:lang w:val="en-GB"/>
              </w:rPr>
              <w:instrText xml:space="preserve"> \* MERGEFORMAT </w:instrText>
            </w:r>
            <w:r>
              <w:rPr>
                <w:rFonts w:cs="DejaVuSansMono"/>
                <w:b w:val="0"/>
                <w:caps w:val="0"/>
                <w:color w:val="000000"/>
                <w:sz w:val="22"/>
                <w:szCs w:val="22"/>
                <w:lang w:val="en-GB"/>
              </w:rPr>
            </w:r>
            <w:r>
              <w:rPr>
                <w:rFonts w:cs="DejaVuSansMono"/>
                <w:b w:val="0"/>
                <w:caps w:val="0"/>
                <w:color w:val="000000"/>
                <w:sz w:val="22"/>
                <w:szCs w:val="22"/>
                <w:lang w:val="en-GB"/>
              </w:rPr>
              <w:fldChar w:fldCharType="separate"/>
            </w:r>
            <w:r w:rsidR="009D3CB8">
              <w:rPr>
                <w:rFonts w:cs="DejaVuSansMono"/>
                <w:b w:val="0"/>
                <w:caps w:val="0"/>
                <w:color w:val="000000"/>
                <w:sz w:val="22"/>
                <w:szCs w:val="22"/>
                <w:lang w:val="en-GB"/>
              </w:rPr>
              <w:t>1.2.5</w:t>
            </w:r>
            <w:r>
              <w:rPr>
                <w:rFonts w:cs="DejaVuSansMono"/>
                <w:b w:val="0"/>
                <w:caps w:val="0"/>
                <w:color w:val="000000"/>
                <w:sz w:val="22"/>
                <w:szCs w:val="22"/>
                <w:lang w:val="en-GB"/>
              </w:rPr>
              <w:fldChar w:fldCharType="end"/>
            </w:r>
            <w:r>
              <w:rPr>
                <w:rFonts w:cs="DejaVuSansMono"/>
                <w:b w:val="0"/>
                <w:caps w:val="0"/>
                <w:color w:val="000000"/>
                <w:sz w:val="22"/>
                <w:szCs w:val="22"/>
                <w:lang w:val="en-GB"/>
              </w:rPr>
              <w:t xml:space="preserve"> </w:t>
            </w:r>
            <w:r w:rsidR="005B55CB" w:rsidRPr="005B55CB">
              <w:rPr>
                <w:rFonts w:cs="DejaVuSansMono"/>
                <w:b w:val="0"/>
                <w:caps w:val="0"/>
                <w:color w:val="000000"/>
                <w:sz w:val="22"/>
                <w:szCs w:val="22"/>
                <w:lang w:val="en-GB"/>
              </w:rPr>
              <w:t>Ticket#2016091910000061 —</w:t>
            </w:r>
            <w:r w:rsidR="005B55CB">
              <w:t xml:space="preserve"> </w:t>
            </w:r>
            <w:r w:rsidR="005B55CB" w:rsidRPr="005B55CB">
              <w:rPr>
                <w:rFonts w:cs="DejaVuSansMono"/>
                <w:caps w:val="0"/>
                <w:color w:val="000000"/>
                <w:sz w:val="22"/>
                <w:szCs w:val="22"/>
                <w:lang w:val="en-GB"/>
              </w:rPr>
              <w:t xml:space="preserve">Integration of the P2-NEO-VI tools </w:t>
            </w:r>
          </w:p>
          <w:p w:rsidR="00A050C2" w:rsidRPr="00A050C2" w:rsidRDefault="00155453" w:rsidP="00714B43">
            <w:pPr>
              <w:pStyle w:val="Heading1"/>
              <w:numPr>
                <w:ilvl w:val="0"/>
                <w:numId w:val="0"/>
              </w:numPr>
              <w:spacing w:before="0" w:after="0" w:line="360" w:lineRule="auto"/>
              <w:rPr>
                <w:rFonts w:cs="DejaVuSansMono"/>
                <w:caps w:val="0"/>
                <w:color w:val="000000"/>
                <w:sz w:val="22"/>
                <w:szCs w:val="22"/>
                <w:lang w:val="en-GB"/>
              </w:rPr>
            </w:pPr>
            <w:r>
              <w:rPr>
                <w:rFonts w:cs="DejaVuSansMono"/>
                <w:b w:val="0"/>
                <w:caps w:val="0"/>
                <w:color w:val="000000"/>
                <w:sz w:val="22"/>
                <w:szCs w:val="22"/>
                <w:lang w:val="en-GB"/>
              </w:rPr>
              <w:fldChar w:fldCharType="begin"/>
            </w:r>
            <w:r>
              <w:rPr>
                <w:rFonts w:cs="DejaVuSansMono"/>
                <w:b w:val="0"/>
                <w:caps w:val="0"/>
                <w:color w:val="000000"/>
                <w:sz w:val="22"/>
                <w:szCs w:val="22"/>
                <w:lang w:val="en-GB"/>
              </w:rPr>
              <w:instrText xml:space="preserve"> REF _Ref467075425 \r \h </w:instrText>
            </w:r>
            <w:r w:rsidR="00F758BC">
              <w:rPr>
                <w:rFonts w:cs="DejaVuSansMono"/>
                <w:b w:val="0"/>
                <w:caps w:val="0"/>
                <w:color w:val="000000"/>
                <w:sz w:val="22"/>
                <w:szCs w:val="22"/>
                <w:lang w:val="en-GB"/>
              </w:rPr>
              <w:instrText xml:space="preserve"> \* MERGEFORMAT </w:instrText>
            </w:r>
            <w:r>
              <w:rPr>
                <w:rFonts w:cs="DejaVuSansMono"/>
                <w:b w:val="0"/>
                <w:caps w:val="0"/>
                <w:color w:val="000000"/>
                <w:sz w:val="22"/>
                <w:szCs w:val="22"/>
                <w:lang w:val="en-GB"/>
              </w:rPr>
            </w:r>
            <w:r>
              <w:rPr>
                <w:rFonts w:cs="DejaVuSansMono"/>
                <w:b w:val="0"/>
                <w:caps w:val="0"/>
                <w:color w:val="000000"/>
                <w:sz w:val="22"/>
                <w:szCs w:val="22"/>
                <w:lang w:val="en-GB"/>
              </w:rPr>
              <w:fldChar w:fldCharType="separate"/>
            </w:r>
            <w:r w:rsidR="009D3CB8">
              <w:rPr>
                <w:rFonts w:cs="DejaVuSansMono"/>
                <w:b w:val="0"/>
                <w:caps w:val="0"/>
                <w:color w:val="000000"/>
                <w:sz w:val="22"/>
                <w:szCs w:val="22"/>
                <w:lang w:val="en-GB"/>
              </w:rPr>
              <w:t>1.2.6</w:t>
            </w:r>
            <w:r>
              <w:rPr>
                <w:rFonts w:cs="DejaVuSansMono"/>
                <w:b w:val="0"/>
                <w:caps w:val="0"/>
                <w:color w:val="000000"/>
                <w:sz w:val="22"/>
                <w:szCs w:val="22"/>
                <w:lang w:val="en-GB"/>
              </w:rPr>
              <w:fldChar w:fldCharType="end"/>
            </w:r>
            <w:r>
              <w:rPr>
                <w:rFonts w:cs="DejaVuSansMono"/>
                <w:b w:val="0"/>
                <w:caps w:val="0"/>
                <w:color w:val="000000"/>
                <w:sz w:val="22"/>
                <w:szCs w:val="22"/>
                <w:lang w:val="en-GB"/>
              </w:rPr>
              <w:t xml:space="preserve"> </w:t>
            </w:r>
            <w:r w:rsidR="00A050C2" w:rsidRPr="00A050C2">
              <w:rPr>
                <w:rFonts w:cs="DejaVuSansMono"/>
                <w:b w:val="0"/>
                <w:caps w:val="0"/>
                <w:color w:val="000000"/>
                <w:sz w:val="22"/>
                <w:szCs w:val="22"/>
                <w:lang w:val="en-GB"/>
              </w:rPr>
              <w:t xml:space="preserve">Ticket#2016100410000087 </w:t>
            </w:r>
            <w:r w:rsidR="00F34824">
              <w:rPr>
                <w:rFonts w:cs="DejaVuSansMono"/>
                <w:caps w:val="0"/>
                <w:color w:val="000000"/>
                <w:sz w:val="22"/>
                <w:szCs w:val="22"/>
                <w:lang w:val="en-GB"/>
              </w:rPr>
              <w:t>— Remote DB query</w:t>
            </w:r>
          </w:p>
          <w:p w:rsidR="0049537F" w:rsidRPr="0049537F" w:rsidRDefault="00671671" w:rsidP="00E17CC5">
            <w:pPr>
              <w:pStyle w:val="Heading1"/>
              <w:numPr>
                <w:ilvl w:val="0"/>
                <w:numId w:val="0"/>
              </w:numPr>
              <w:spacing w:before="0" w:after="0" w:line="360" w:lineRule="auto"/>
              <w:rPr>
                <w:lang w:val="en-GB"/>
              </w:rPr>
            </w:pPr>
            <w:r>
              <w:rPr>
                <w:rFonts w:cs="DejaVuSansMono"/>
                <w:b w:val="0"/>
                <w:caps w:val="0"/>
                <w:color w:val="000000"/>
                <w:sz w:val="22"/>
                <w:szCs w:val="22"/>
                <w:lang w:val="en-GB"/>
              </w:rPr>
              <w:t>1.2.</w:t>
            </w:r>
            <w:r w:rsidR="007E1799">
              <w:rPr>
                <w:rFonts w:cs="DejaVuSansMono"/>
                <w:b w:val="0"/>
                <w:caps w:val="0"/>
                <w:color w:val="000000"/>
                <w:sz w:val="22"/>
                <w:szCs w:val="22"/>
                <w:lang w:val="en-GB"/>
              </w:rPr>
              <w:t>7</w:t>
            </w:r>
            <w:r w:rsidR="00155453">
              <w:rPr>
                <w:rFonts w:cs="DejaVuSansMono"/>
                <w:b w:val="0"/>
                <w:caps w:val="0"/>
                <w:color w:val="000000"/>
                <w:sz w:val="22"/>
                <w:szCs w:val="22"/>
                <w:lang w:val="en-GB"/>
              </w:rPr>
              <w:t xml:space="preserve"> </w:t>
            </w:r>
            <w:hyperlink r:id="rId12" w:anchor="581" w:history="1">
              <w:r w:rsidR="00E17CC5" w:rsidRPr="00E17CC5">
                <w:rPr>
                  <w:rFonts w:cs="DejaVuSansMono"/>
                  <w:b w:val="0"/>
                  <w:caps w:val="0"/>
                  <w:color w:val="000000"/>
                  <w:sz w:val="22"/>
                  <w:szCs w:val="22"/>
                  <w:lang w:val="en-GB"/>
                </w:rPr>
                <w:t>Ticket#2017010210000015</w:t>
              </w:r>
            </w:hyperlink>
            <w:r w:rsidR="00E17CC5">
              <w:rPr>
                <w:rFonts w:cs="DejaVuSansMono"/>
                <w:b w:val="0"/>
                <w:caps w:val="0"/>
                <w:color w:val="000000"/>
                <w:sz w:val="22"/>
                <w:szCs w:val="22"/>
                <w:lang w:val="en-GB"/>
              </w:rPr>
              <w:t xml:space="preserve"> - </w:t>
            </w:r>
            <w:r w:rsidR="00E17CC5" w:rsidRPr="00E17CC5">
              <w:rPr>
                <w:rFonts w:cs="DejaVuSansMono"/>
                <w:i/>
                <w:caps w:val="0"/>
                <w:color w:val="000000"/>
                <w:sz w:val="22"/>
                <w:szCs w:val="22"/>
                <w:lang w:val="en-GB"/>
              </w:rPr>
              <w:t xml:space="preserve"> </w:t>
            </w:r>
            <w:r w:rsidR="00E17CC5" w:rsidRPr="00E17CC5">
              <w:rPr>
                <w:rFonts w:cs="DejaVuSansMono"/>
                <w:caps w:val="0"/>
                <w:color w:val="000000"/>
                <w:sz w:val="22"/>
                <w:szCs w:val="22"/>
                <w:lang w:val="en-GB"/>
              </w:rPr>
              <w:t xml:space="preserve">High CPU usage - NEO FE and NEO BE </w:t>
            </w:r>
          </w:p>
        </w:tc>
        <w:tc>
          <w:tcPr>
            <w:tcW w:w="1469" w:type="dxa"/>
            <w:tcBorders>
              <w:top w:val="single" w:sz="12" w:space="0" w:color="auto"/>
              <w:left w:val="single" w:sz="4" w:space="0" w:color="auto"/>
              <w:bottom w:val="single" w:sz="12" w:space="0" w:color="auto"/>
              <w:right w:val="single" w:sz="4" w:space="0" w:color="auto"/>
            </w:tcBorders>
            <w:shd w:val="clear" w:color="auto" w:fill="auto"/>
          </w:tcPr>
          <w:p w:rsidR="00887913" w:rsidRDefault="00887913" w:rsidP="00402F99">
            <w:pPr>
              <w:rPr>
                <w:rFonts w:cs="DejaVuSansMono"/>
                <w:color w:val="000000"/>
                <w:sz w:val="22"/>
                <w:szCs w:val="22"/>
                <w:lang w:val="en-GB"/>
              </w:rPr>
            </w:pPr>
          </w:p>
          <w:p w:rsidR="00AE4F84" w:rsidRDefault="00AE4F84" w:rsidP="00402F99">
            <w:pPr>
              <w:rPr>
                <w:rFonts w:cs="DejaVuSansMono"/>
                <w:color w:val="000000"/>
                <w:sz w:val="22"/>
                <w:szCs w:val="22"/>
                <w:lang w:val="en-GB"/>
              </w:rPr>
            </w:pPr>
          </w:p>
          <w:p w:rsidR="00AE4F84" w:rsidRDefault="00AE4F84" w:rsidP="00402F99">
            <w:pPr>
              <w:rPr>
                <w:rFonts w:cs="DejaVuSansMono"/>
                <w:color w:val="000000"/>
                <w:sz w:val="22"/>
                <w:szCs w:val="22"/>
                <w:lang w:val="en-GB"/>
              </w:rPr>
            </w:pPr>
          </w:p>
          <w:p w:rsidR="00AE4F84" w:rsidRDefault="00AE4F84" w:rsidP="00402F99">
            <w:pPr>
              <w:rPr>
                <w:rFonts w:cs="DejaVuSansMono"/>
                <w:color w:val="000000"/>
                <w:sz w:val="22"/>
                <w:szCs w:val="22"/>
                <w:lang w:val="en-GB"/>
              </w:rPr>
            </w:pPr>
          </w:p>
          <w:p w:rsidR="00AE4F84" w:rsidRDefault="00AE4F84" w:rsidP="00402F99">
            <w:pPr>
              <w:rPr>
                <w:rFonts w:cs="DejaVuSansMono"/>
                <w:color w:val="000000"/>
                <w:sz w:val="22"/>
                <w:szCs w:val="22"/>
                <w:lang w:val="en-GB"/>
              </w:rPr>
            </w:pPr>
          </w:p>
          <w:p w:rsidR="00AE4F84" w:rsidRDefault="00AE4F84" w:rsidP="00402F99">
            <w:pPr>
              <w:rPr>
                <w:rFonts w:cs="DejaVuSansMono"/>
                <w:color w:val="000000"/>
                <w:sz w:val="22"/>
                <w:szCs w:val="22"/>
                <w:lang w:val="en-GB"/>
              </w:rPr>
            </w:pPr>
          </w:p>
          <w:p w:rsidR="00AE4F84" w:rsidRDefault="00AE4F84" w:rsidP="00402F99">
            <w:pPr>
              <w:rPr>
                <w:rFonts w:cs="DejaVuSansMono"/>
                <w:color w:val="000000"/>
                <w:sz w:val="22"/>
                <w:szCs w:val="22"/>
                <w:lang w:val="en-GB"/>
              </w:rPr>
            </w:pPr>
          </w:p>
          <w:p w:rsidR="00AE4F84" w:rsidRDefault="00AE4F84" w:rsidP="00402F99">
            <w:pPr>
              <w:rPr>
                <w:rFonts w:cs="DejaVuSansMono"/>
                <w:color w:val="000000"/>
                <w:sz w:val="22"/>
                <w:szCs w:val="22"/>
                <w:lang w:val="en-GB"/>
              </w:rPr>
            </w:pPr>
          </w:p>
          <w:p w:rsidR="00AE4F84" w:rsidRDefault="00AE4F84" w:rsidP="00402F99">
            <w:pPr>
              <w:rPr>
                <w:rFonts w:cs="DejaVuSansMono"/>
                <w:color w:val="000000"/>
                <w:sz w:val="22"/>
                <w:szCs w:val="22"/>
                <w:lang w:val="en-GB"/>
              </w:rPr>
            </w:pPr>
          </w:p>
          <w:p w:rsidR="00AE4F84" w:rsidRDefault="00AE4F84" w:rsidP="00402F99">
            <w:pPr>
              <w:rPr>
                <w:rFonts w:cs="DejaVuSansMono"/>
                <w:color w:val="000000"/>
                <w:sz w:val="22"/>
                <w:szCs w:val="22"/>
                <w:lang w:val="en-GB"/>
              </w:rPr>
            </w:pPr>
          </w:p>
          <w:p w:rsidR="00AE4F84" w:rsidRDefault="00AE4F84" w:rsidP="00402F99">
            <w:pPr>
              <w:rPr>
                <w:rFonts w:cs="DejaVuSansMono"/>
                <w:color w:val="000000"/>
                <w:sz w:val="22"/>
                <w:szCs w:val="22"/>
                <w:lang w:val="en-GB"/>
              </w:rPr>
            </w:pPr>
          </w:p>
          <w:p w:rsidR="00AE4F84" w:rsidRDefault="00AE4F84" w:rsidP="00402F99">
            <w:pPr>
              <w:rPr>
                <w:rFonts w:cs="DejaVuSansMono"/>
                <w:color w:val="000000"/>
                <w:sz w:val="22"/>
                <w:szCs w:val="22"/>
                <w:lang w:val="en-GB"/>
              </w:rPr>
            </w:pPr>
          </w:p>
          <w:p w:rsidR="00AE4F84" w:rsidRDefault="00AE4F84" w:rsidP="00402F99">
            <w:pPr>
              <w:rPr>
                <w:rFonts w:cs="DejaVuSansMono"/>
                <w:color w:val="000000"/>
                <w:sz w:val="22"/>
                <w:szCs w:val="22"/>
                <w:lang w:val="en-GB"/>
              </w:rPr>
            </w:pPr>
            <w:r>
              <w:rPr>
                <w:rFonts w:cs="DejaVuSansMono"/>
                <w:color w:val="000000"/>
                <w:sz w:val="22"/>
                <w:szCs w:val="22"/>
                <w:lang w:val="en-GB"/>
              </w:rPr>
              <w:t>DK to discuss with ET #95 again.</w:t>
            </w:r>
          </w:p>
          <w:p w:rsidR="005D7715" w:rsidRDefault="005D7715" w:rsidP="00402F99">
            <w:pPr>
              <w:rPr>
                <w:rFonts w:cs="DejaVuSansMono"/>
                <w:color w:val="000000"/>
                <w:sz w:val="22"/>
                <w:szCs w:val="22"/>
                <w:lang w:val="en-GB"/>
              </w:rPr>
            </w:pPr>
          </w:p>
          <w:p w:rsidR="005D7715" w:rsidRPr="004E70D1" w:rsidRDefault="005D7715" w:rsidP="00402F99">
            <w:pPr>
              <w:rPr>
                <w:sz w:val="22"/>
                <w:szCs w:val="22"/>
              </w:rPr>
            </w:pPr>
            <w:r w:rsidRPr="004E70D1">
              <w:rPr>
                <w:sz w:val="22"/>
                <w:szCs w:val="22"/>
              </w:rPr>
              <w:t>ICT to recommend preferred solution to #123</w:t>
            </w:r>
            <w:r w:rsidR="00507F8F" w:rsidRPr="004E70D1">
              <w:rPr>
                <w:sz w:val="22"/>
                <w:szCs w:val="22"/>
              </w:rPr>
              <w:t>/124</w:t>
            </w:r>
          </w:p>
          <w:p w:rsidR="00D75DC1" w:rsidRDefault="00D75DC1" w:rsidP="00402F99"/>
          <w:p w:rsidR="00D75DC1" w:rsidRDefault="00D75DC1" w:rsidP="00402F99"/>
          <w:p w:rsidR="00D75DC1" w:rsidRDefault="00D75DC1" w:rsidP="00402F99"/>
          <w:p w:rsidR="00D75DC1" w:rsidRDefault="00D75DC1" w:rsidP="00402F99">
            <w:pPr>
              <w:rPr>
                <w:rFonts w:cs="DejaVuSansMono"/>
                <w:color w:val="000000"/>
                <w:sz w:val="22"/>
                <w:szCs w:val="22"/>
                <w:lang w:val="en-GB"/>
              </w:rPr>
            </w:pPr>
          </w:p>
          <w:p w:rsidR="00E84D0B" w:rsidRDefault="00E84D0B" w:rsidP="00402F99">
            <w:pPr>
              <w:rPr>
                <w:rFonts w:cs="DejaVuSansMono"/>
                <w:color w:val="000000"/>
                <w:sz w:val="22"/>
                <w:szCs w:val="22"/>
                <w:lang w:val="en-GB"/>
              </w:rPr>
            </w:pPr>
          </w:p>
          <w:p w:rsidR="00E84D0B" w:rsidRDefault="00E84D0B" w:rsidP="00402F99">
            <w:pPr>
              <w:rPr>
                <w:rFonts w:cs="DejaVuSansMono"/>
                <w:color w:val="000000"/>
                <w:sz w:val="22"/>
                <w:szCs w:val="22"/>
                <w:lang w:val="en-GB"/>
              </w:rPr>
            </w:pPr>
          </w:p>
          <w:p w:rsidR="00E84D0B" w:rsidRDefault="00E84D0B" w:rsidP="00402F99">
            <w:pPr>
              <w:rPr>
                <w:rFonts w:cs="DejaVuSansMono"/>
                <w:color w:val="000000"/>
                <w:sz w:val="22"/>
                <w:szCs w:val="22"/>
                <w:lang w:val="en-GB"/>
              </w:rPr>
            </w:pPr>
          </w:p>
          <w:p w:rsidR="00E84D0B" w:rsidRDefault="00E84D0B" w:rsidP="00402F99">
            <w:pPr>
              <w:rPr>
                <w:rFonts w:cs="DejaVuSansMono"/>
                <w:color w:val="000000"/>
                <w:sz w:val="22"/>
                <w:szCs w:val="22"/>
                <w:lang w:val="en-GB"/>
              </w:rPr>
            </w:pPr>
          </w:p>
          <w:p w:rsidR="00E84D0B" w:rsidRDefault="00E84D0B" w:rsidP="00402F99">
            <w:pPr>
              <w:rPr>
                <w:rFonts w:cs="DejaVuSansMono"/>
                <w:color w:val="000000"/>
                <w:sz w:val="22"/>
                <w:szCs w:val="22"/>
                <w:lang w:val="en-GB"/>
              </w:rPr>
            </w:pPr>
          </w:p>
          <w:p w:rsidR="00E84D0B" w:rsidRDefault="00E84D0B" w:rsidP="00402F99">
            <w:pPr>
              <w:rPr>
                <w:rFonts w:cs="DejaVuSansMono"/>
                <w:color w:val="000000"/>
                <w:sz w:val="22"/>
                <w:szCs w:val="22"/>
                <w:lang w:val="en-GB"/>
              </w:rPr>
            </w:pPr>
          </w:p>
          <w:p w:rsidR="00E84D0B" w:rsidRDefault="00E84D0B" w:rsidP="00402F99">
            <w:pPr>
              <w:rPr>
                <w:rFonts w:cs="DejaVuSansMono"/>
                <w:color w:val="000000"/>
                <w:sz w:val="22"/>
                <w:szCs w:val="22"/>
                <w:lang w:val="en-GB"/>
              </w:rPr>
            </w:pPr>
          </w:p>
          <w:p w:rsidR="00E84D0B" w:rsidRDefault="00E84D0B" w:rsidP="00402F99">
            <w:pPr>
              <w:rPr>
                <w:rFonts w:cs="DejaVuSansMono"/>
                <w:color w:val="000000"/>
                <w:sz w:val="22"/>
                <w:szCs w:val="22"/>
                <w:lang w:val="en-GB"/>
              </w:rPr>
            </w:pPr>
          </w:p>
          <w:p w:rsidR="00E84D0B" w:rsidRDefault="00E84D0B" w:rsidP="00402F99">
            <w:pPr>
              <w:rPr>
                <w:rFonts w:cs="DejaVuSansMono"/>
                <w:color w:val="000000"/>
                <w:sz w:val="22"/>
                <w:szCs w:val="22"/>
                <w:lang w:val="en-GB"/>
              </w:rPr>
            </w:pPr>
          </w:p>
          <w:p w:rsidR="00E84D0B" w:rsidRDefault="00E84D0B" w:rsidP="00402F99">
            <w:pPr>
              <w:rPr>
                <w:rFonts w:cs="DejaVuSansMono"/>
                <w:color w:val="000000"/>
                <w:sz w:val="22"/>
                <w:szCs w:val="22"/>
                <w:lang w:val="en-GB"/>
              </w:rPr>
            </w:pPr>
          </w:p>
          <w:p w:rsidR="00E84D0B" w:rsidRDefault="00E84D0B" w:rsidP="00402F99">
            <w:pPr>
              <w:rPr>
                <w:rFonts w:cs="DejaVuSansMono"/>
                <w:color w:val="000000"/>
                <w:sz w:val="22"/>
                <w:szCs w:val="22"/>
                <w:lang w:val="en-GB"/>
              </w:rPr>
            </w:pPr>
          </w:p>
          <w:p w:rsidR="00E84D0B" w:rsidRDefault="00E84D0B" w:rsidP="00402F99">
            <w:pPr>
              <w:rPr>
                <w:rFonts w:cs="DejaVuSansMono"/>
                <w:color w:val="000000"/>
                <w:sz w:val="22"/>
                <w:szCs w:val="22"/>
                <w:lang w:val="en-GB"/>
              </w:rPr>
            </w:pPr>
          </w:p>
          <w:p w:rsidR="00E84D0B" w:rsidRPr="008D6DFF" w:rsidRDefault="00E84D0B" w:rsidP="00402F99">
            <w:pPr>
              <w:rPr>
                <w:rFonts w:cs="DejaVuSansMono"/>
                <w:color w:val="000000"/>
                <w:sz w:val="22"/>
                <w:szCs w:val="22"/>
                <w:lang w:val="en-GB"/>
              </w:rPr>
            </w:pPr>
          </w:p>
        </w:tc>
        <w:tc>
          <w:tcPr>
            <w:tcW w:w="1328" w:type="dxa"/>
            <w:tcBorders>
              <w:top w:val="single" w:sz="12" w:space="0" w:color="auto"/>
              <w:left w:val="single" w:sz="4" w:space="0" w:color="auto"/>
              <w:bottom w:val="single" w:sz="12" w:space="0" w:color="auto"/>
            </w:tcBorders>
            <w:shd w:val="clear" w:color="auto" w:fill="auto"/>
          </w:tcPr>
          <w:p w:rsidR="00486666" w:rsidRDefault="00486666" w:rsidP="00CF0AD0">
            <w:pPr>
              <w:rPr>
                <w:rFonts w:cs="DejaVuSansMono"/>
                <w:color w:val="000000"/>
                <w:sz w:val="22"/>
                <w:szCs w:val="22"/>
                <w:lang w:val="en-GB"/>
              </w:rPr>
            </w:pPr>
          </w:p>
          <w:p w:rsidR="00AE4F84" w:rsidRDefault="00AE4F84" w:rsidP="00CF0AD0">
            <w:pPr>
              <w:rPr>
                <w:rFonts w:cs="DejaVuSansMono"/>
                <w:color w:val="000000"/>
                <w:sz w:val="22"/>
                <w:szCs w:val="22"/>
                <w:lang w:val="en-GB"/>
              </w:rPr>
            </w:pPr>
          </w:p>
          <w:p w:rsidR="00AE4F84" w:rsidRDefault="00AE4F84" w:rsidP="00CF0AD0">
            <w:pPr>
              <w:rPr>
                <w:rFonts w:cs="DejaVuSansMono"/>
                <w:color w:val="000000"/>
                <w:sz w:val="22"/>
                <w:szCs w:val="22"/>
                <w:lang w:val="en-GB"/>
              </w:rPr>
            </w:pPr>
          </w:p>
          <w:p w:rsidR="00AE4F84" w:rsidRDefault="00AE4F84" w:rsidP="00CF0AD0">
            <w:pPr>
              <w:rPr>
                <w:rFonts w:cs="DejaVuSansMono"/>
                <w:color w:val="000000"/>
                <w:sz w:val="22"/>
                <w:szCs w:val="22"/>
                <w:lang w:val="en-GB"/>
              </w:rPr>
            </w:pPr>
          </w:p>
          <w:p w:rsidR="00AE4F84" w:rsidRDefault="00AE4F84" w:rsidP="00CF0AD0">
            <w:pPr>
              <w:rPr>
                <w:rFonts w:cs="DejaVuSansMono"/>
                <w:color w:val="000000"/>
                <w:sz w:val="22"/>
                <w:szCs w:val="22"/>
                <w:lang w:val="en-GB"/>
              </w:rPr>
            </w:pPr>
          </w:p>
          <w:p w:rsidR="00AE4F84" w:rsidRDefault="00AE4F84" w:rsidP="00CF0AD0">
            <w:pPr>
              <w:rPr>
                <w:rFonts w:cs="DejaVuSansMono"/>
                <w:color w:val="000000"/>
                <w:sz w:val="22"/>
                <w:szCs w:val="22"/>
                <w:lang w:val="en-GB"/>
              </w:rPr>
            </w:pPr>
          </w:p>
          <w:p w:rsidR="00AE4F84" w:rsidRDefault="00AE4F84" w:rsidP="00CF0AD0">
            <w:pPr>
              <w:rPr>
                <w:rFonts w:cs="DejaVuSansMono"/>
                <w:color w:val="000000"/>
                <w:sz w:val="22"/>
                <w:szCs w:val="22"/>
                <w:lang w:val="en-GB"/>
              </w:rPr>
            </w:pPr>
          </w:p>
          <w:p w:rsidR="00AE4F84" w:rsidRDefault="00AE4F84" w:rsidP="00CF0AD0">
            <w:pPr>
              <w:rPr>
                <w:rFonts w:cs="DejaVuSansMono"/>
                <w:color w:val="000000"/>
                <w:sz w:val="22"/>
                <w:szCs w:val="22"/>
                <w:lang w:val="en-GB"/>
              </w:rPr>
            </w:pPr>
          </w:p>
          <w:p w:rsidR="00AE4F84" w:rsidRDefault="00AE4F84" w:rsidP="00CF0AD0">
            <w:pPr>
              <w:rPr>
                <w:rFonts w:cs="DejaVuSansMono"/>
                <w:color w:val="000000"/>
                <w:sz w:val="22"/>
                <w:szCs w:val="22"/>
                <w:lang w:val="en-GB"/>
              </w:rPr>
            </w:pPr>
          </w:p>
          <w:p w:rsidR="00AE4F84" w:rsidRDefault="00AE4F84" w:rsidP="00CF0AD0">
            <w:pPr>
              <w:rPr>
                <w:rFonts w:cs="DejaVuSansMono"/>
                <w:color w:val="000000"/>
                <w:sz w:val="22"/>
                <w:szCs w:val="22"/>
                <w:lang w:val="en-GB"/>
              </w:rPr>
            </w:pPr>
          </w:p>
          <w:p w:rsidR="00AE4F84" w:rsidRDefault="00AE4F84" w:rsidP="00CF0AD0">
            <w:pPr>
              <w:rPr>
                <w:rFonts w:cs="DejaVuSansMono"/>
                <w:color w:val="000000"/>
                <w:sz w:val="22"/>
                <w:szCs w:val="22"/>
                <w:lang w:val="en-GB"/>
              </w:rPr>
            </w:pPr>
          </w:p>
          <w:p w:rsidR="00AE4F84" w:rsidRDefault="00AE4F84" w:rsidP="00CF0AD0">
            <w:pPr>
              <w:rPr>
                <w:rFonts w:cs="DejaVuSansMono"/>
                <w:color w:val="000000"/>
                <w:sz w:val="22"/>
                <w:szCs w:val="22"/>
                <w:lang w:val="en-GB"/>
              </w:rPr>
            </w:pPr>
          </w:p>
          <w:p w:rsidR="00AE4F84" w:rsidRDefault="00AE4F84" w:rsidP="00CF0AD0">
            <w:pPr>
              <w:rPr>
                <w:rFonts w:cs="DejaVuSansMono"/>
                <w:color w:val="000000"/>
                <w:sz w:val="22"/>
                <w:szCs w:val="22"/>
                <w:lang w:val="en-GB"/>
              </w:rPr>
            </w:pPr>
          </w:p>
          <w:p w:rsidR="00AE4F84" w:rsidRDefault="00AE4F84" w:rsidP="00CF0AD0">
            <w:pPr>
              <w:rPr>
                <w:rFonts w:cs="DejaVuSansMono"/>
                <w:color w:val="000000"/>
                <w:sz w:val="22"/>
                <w:szCs w:val="22"/>
                <w:lang w:val="en-GB"/>
              </w:rPr>
            </w:pPr>
          </w:p>
          <w:p w:rsidR="00AE4F84" w:rsidRDefault="00AE4F84" w:rsidP="00CF0AD0">
            <w:pPr>
              <w:rPr>
                <w:rFonts w:cs="DejaVuSansMono"/>
                <w:color w:val="000000"/>
                <w:sz w:val="22"/>
                <w:szCs w:val="22"/>
                <w:lang w:val="en-GB"/>
              </w:rPr>
            </w:pPr>
          </w:p>
          <w:p w:rsidR="00AE4F84" w:rsidRDefault="00AE4F84" w:rsidP="00CF0AD0">
            <w:pPr>
              <w:rPr>
                <w:rFonts w:cs="DejaVuSansMono"/>
                <w:color w:val="000000"/>
                <w:sz w:val="22"/>
                <w:szCs w:val="22"/>
                <w:lang w:val="en-GB"/>
              </w:rPr>
            </w:pPr>
            <w:r>
              <w:rPr>
                <w:rFonts w:cs="DejaVuSansMono"/>
                <w:color w:val="000000"/>
                <w:sz w:val="22"/>
                <w:szCs w:val="22"/>
                <w:lang w:val="en-GB"/>
              </w:rPr>
              <w:t>Ccb#1</w:t>
            </w:r>
            <w:del w:id="27" w:author="Michael Clayton" w:date="2017-01-13T11:50:00Z">
              <w:r w:rsidDel="007202DE">
                <w:rPr>
                  <w:rFonts w:cs="DejaVuSansMono"/>
                  <w:color w:val="000000"/>
                  <w:sz w:val="22"/>
                  <w:szCs w:val="22"/>
                  <w:lang w:val="en-GB"/>
                </w:rPr>
                <w:delText>5</w:delText>
              </w:r>
            </w:del>
            <w:ins w:id="28" w:author="Michael Clayton" w:date="2017-01-13T11:50:00Z">
              <w:r w:rsidR="007202DE">
                <w:rPr>
                  <w:rFonts w:cs="DejaVuSansMono"/>
                  <w:color w:val="000000"/>
                  <w:sz w:val="22"/>
                  <w:szCs w:val="22"/>
                  <w:lang w:val="en-GB"/>
                </w:rPr>
                <w:t>6</w:t>
              </w:r>
            </w:ins>
          </w:p>
          <w:p w:rsidR="00EC5BAF" w:rsidRDefault="00EC5BAF" w:rsidP="00CF0AD0">
            <w:pPr>
              <w:rPr>
                <w:rFonts w:cs="DejaVuSansMono"/>
                <w:color w:val="000000"/>
                <w:sz w:val="22"/>
                <w:szCs w:val="22"/>
                <w:lang w:val="en-GB"/>
              </w:rPr>
            </w:pPr>
          </w:p>
          <w:p w:rsidR="00EC5BAF" w:rsidRDefault="00EC5BAF" w:rsidP="00CF0AD0">
            <w:pPr>
              <w:rPr>
                <w:rFonts w:cs="DejaVuSansMono"/>
                <w:color w:val="000000"/>
                <w:sz w:val="22"/>
                <w:szCs w:val="22"/>
                <w:lang w:val="en-GB"/>
              </w:rPr>
            </w:pPr>
          </w:p>
          <w:p w:rsidR="00EC5BAF" w:rsidRDefault="00EC5BAF" w:rsidP="00CF0AD0">
            <w:pPr>
              <w:rPr>
                <w:rFonts w:cs="DejaVuSansMono"/>
                <w:color w:val="000000"/>
                <w:sz w:val="22"/>
                <w:szCs w:val="22"/>
                <w:lang w:val="en-GB"/>
              </w:rPr>
            </w:pPr>
          </w:p>
          <w:p w:rsidR="00EC5BAF" w:rsidRDefault="00EC5BAF" w:rsidP="00CF0AD0">
            <w:pPr>
              <w:rPr>
                <w:rFonts w:cs="DejaVuSansMono"/>
                <w:color w:val="000000"/>
                <w:sz w:val="22"/>
                <w:szCs w:val="22"/>
                <w:lang w:val="en-GB"/>
              </w:rPr>
            </w:pPr>
          </w:p>
          <w:p w:rsidR="00EC5BAF" w:rsidRPr="008D6DFF" w:rsidRDefault="00EC5BAF" w:rsidP="007202DE">
            <w:pPr>
              <w:rPr>
                <w:rFonts w:cs="DejaVuSansMono"/>
                <w:color w:val="000000"/>
                <w:sz w:val="22"/>
                <w:szCs w:val="22"/>
                <w:lang w:val="en-GB"/>
              </w:rPr>
            </w:pPr>
            <w:r>
              <w:rPr>
                <w:rFonts w:cs="DejaVuSansMono"/>
                <w:color w:val="000000"/>
                <w:sz w:val="22"/>
                <w:szCs w:val="22"/>
                <w:lang w:val="en-GB"/>
              </w:rPr>
              <w:t>Ccb#1</w:t>
            </w:r>
            <w:del w:id="29" w:author="Michael Clayton" w:date="2017-01-13T11:51:00Z">
              <w:r w:rsidDel="007202DE">
                <w:rPr>
                  <w:rFonts w:cs="DejaVuSansMono"/>
                  <w:color w:val="000000"/>
                  <w:sz w:val="22"/>
                  <w:szCs w:val="22"/>
                  <w:lang w:val="en-GB"/>
                </w:rPr>
                <w:delText>5</w:delText>
              </w:r>
            </w:del>
            <w:ins w:id="30" w:author="Michael Clayton" w:date="2017-01-13T11:51:00Z">
              <w:r w:rsidR="007202DE">
                <w:rPr>
                  <w:rFonts w:cs="DejaVuSansMono"/>
                  <w:color w:val="000000"/>
                  <w:sz w:val="22"/>
                  <w:szCs w:val="22"/>
                  <w:lang w:val="en-GB"/>
                </w:rPr>
                <w:t>6</w:t>
              </w:r>
            </w:ins>
          </w:p>
        </w:tc>
      </w:tr>
    </w:tbl>
    <w:p w:rsidR="0032463A" w:rsidRPr="008D6DFF" w:rsidRDefault="0032463A" w:rsidP="00AC770F">
      <w:pPr>
        <w:spacing w:line="14" w:lineRule="exact"/>
        <w:rPr>
          <w:sz w:val="22"/>
          <w:szCs w:val="22"/>
          <w:lang w:val="en-GB"/>
        </w:rPr>
      </w:pPr>
    </w:p>
    <w:p w:rsidR="00E24CAF" w:rsidRDefault="00E24CAF">
      <w:pPr>
        <w:rPr>
          <w:b/>
          <w:caps/>
          <w:sz w:val="28"/>
          <w:lang w:val="en-GB"/>
        </w:rPr>
      </w:pPr>
      <w:r>
        <w:rPr>
          <w:lang w:val="en-GB"/>
        </w:rPr>
        <w:br w:type="page"/>
      </w:r>
    </w:p>
    <w:p w:rsidR="006B0493" w:rsidRPr="006600B1" w:rsidRDefault="006B0493" w:rsidP="00713166">
      <w:pPr>
        <w:pStyle w:val="Heading1"/>
        <w:rPr>
          <w:lang w:val="en-GB"/>
        </w:rPr>
      </w:pPr>
      <w:r w:rsidRPr="006600B1">
        <w:rPr>
          <w:lang w:val="en-GB"/>
        </w:rPr>
        <w:lastRenderedPageBreak/>
        <w:t xml:space="preserve">Introduction </w:t>
      </w:r>
    </w:p>
    <w:tbl>
      <w:tblPr>
        <w:tblW w:w="5000" w:type="pct"/>
        <w:tblCellMar>
          <w:top w:w="15" w:type="dxa"/>
          <w:left w:w="15" w:type="dxa"/>
          <w:bottom w:w="15" w:type="dxa"/>
          <w:right w:w="15" w:type="dxa"/>
        </w:tblCellMar>
        <w:tblLook w:val="04A0" w:firstRow="1" w:lastRow="0" w:firstColumn="1" w:lastColumn="0" w:noHBand="0" w:noVBand="1"/>
      </w:tblPr>
      <w:tblGrid>
        <w:gridCol w:w="9665"/>
        <w:gridCol w:w="32"/>
      </w:tblGrid>
      <w:tr w:rsidR="00F610B8" w:rsidRPr="0013286C" w:rsidTr="00F610B8">
        <w:tc>
          <w:tcPr>
            <w:tcW w:w="0" w:type="auto"/>
            <w:noWrap/>
            <w:hideMark/>
          </w:tcPr>
          <w:p w:rsidR="005649D9" w:rsidRDefault="006B0493" w:rsidP="005649D9">
            <w:pPr>
              <w:spacing w:line="240" w:lineRule="auto"/>
              <w:jc w:val="both"/>
              <w:rPr>
                <w:rFonts w:cs="DejaVuSansMono"/>
                <w:color w:val="000000"/>
                <w:lang w:val="en-GB"/>
              </w:rPr>
            </w:pPr>
            <w:r w:rsidRPr="00837F5F">
              <w:rPr>
                <w:rFonts w:cs="DejaVuSansMono"/>
                <w:color w:val="000000"/>
                <w:lang w:val="en-GB"/>
              </w:rPr>
              <w:t xml:space="preserve">The CCB agrees that the changes under discussion are not impacting the SSA Infrastructure therefore the </w:t>
            </w:r>
            <w:sdt>
              <w:sdtPr>
                <w:rPr>
                  <w:rFonts w:cs="DejaVuSansMono"/>
                  <w:b/>
                  <w:color w:val="000000"/>
                  <w:lang w:val="en-GB"/>
                </w:rPr>
                <w:alias w:val="Subject"/>
                <w:tag w:val=""/>
                <w:id w:val="106935807"/>
                <w:placeholder>
                  <w:docPart w:val="6ABBD33009954EA69FA19A8149126C63"/>
                </w:placeholder>
                <w:dataBinding w:prefixMappings="xmlns:ns0='http://purl.org/dc/elements/1.1/' xmlns:ns1='http://schemas.openxmlformats.org/package/2006/metadata/core-properties' " w:xpath="/ns1:coreProperties[1]/ns0:subject[1]" w:storeItemID="{6C3C8BC8-F283-45AE-878A-BAB7291924A1}"/>
                <w:text/>
              </w:sdtPr>
              <w:sdtEndPr/>
              <w:sdtContent>
                <w:r w:rsidR="005E0ECF">
                  <w:rPr>
                    <w:rFonts w:cs="DejaVuSansMono"/>
                    <w:b/>
                    <w:color w:val="000000"/>
                    <w:lang w:val="en-GB"/>
                  </w:rPr>
                  <w:t xml:space="preserve">SSA Data Systems </w:t>
                </w:r>
                <w:proofErr w:type="spellStart"/>
                <w:r w:rsidR="005E0ECF">
                  <w:rPr>
                    <w:rFonts w:cs="DejaVuSansMono"/>
                    <w:b/>
                    <w:color w:val="000000"/>
                    <w:lang w:val="en-GB"/>
                  </w:rPr>
                  <w:t>ccb</w:t>
                </w:r>
                <w:proofErr w:type="spellEnd"/>
                <w:r w:rsidR="005E0ECF">
                  <w:rPr>
                    <w:rFonts w:cs="DejaVuSansMono"/>
                    <w:b/>
                    <w:color w:val="000000"/>
                    <w:lang w:val="en-GB"/>
                  </w:rPr>
                  <w:t xml:space="preserve"> 015</w:t>
                </w:r>
              </w:sdtContent>
            </w:sdt>
            <w:r w:rsidRPr="00837F5F">
              <w:rPr>
                <w:rFonts w:cs="DejaVuSansMono"/>
                <w:color w:val="000000"/>
                <w:lang w:val="en-GB"/>
              </w:rPr>
              <w:t xml:space="preserve"> can take place with the particip</w:t>
            </w:r>
            <w:r w:rsidR="005E1663" w:rsidRPr="00837F5F">
              <w:rPr>
                <w:rFonts w:cs="DejaVuSansMono"/>
                <w:color w:val="000000"/>
                <w:lang w:val="en-GB"/>
              </w:rPr>
              <w:t xml:space="preserve">ation of the NEO Segment </w:t>
            </w:r>
            <w:r w:rsidRPr="00837F5F">
              <w:rPr>
                <w:rFonts w:cs="DejaVuSansMono"/>
                <w:color w:val="000000"/>
                <w:lang w:val="en-GB"/>
              </w:rPr>
              <w:t xml:space="preserve">only.  No representatives from other segments are required. </w:t>
            </w:r>
            <w:r w:rsidR="005649D9">
              <w:rPr>
                <w:rFonts w:cs="DejaVuSansMono"/>
                <w:color w:val="000000"/>
                <w:lang w:val="en-GB"/>
              </w:rPr>
              <w:t xml:space="preserve"> </w:t>
            </w:r>
          </w:p>
          <w:p w:rsidR="005649D9" w:rsidRDefault="005649D9" w:rsidP="005649D9">
            <w:pPr>
              <w:spacing w:line="240" w:lineRule="auto"/>
              <w:jc w:val="both"/>
              <w:rPr>
                <w:rFonts w:cs="DejaVuSansMono"/>
                <w:color w:val="000000"/>
                <w:lang w:val="en-GB"/>
              </w:rPr>
            </w:pPr>
          </w:p>
          <w:p w:rsidR="005649D9" w:rsidRPr="00426923" w:rsidRDefault="005649D9" w:rsidP="005649D9">
            <w:pPr>
              <w:spacing w:line="240" w:lineRule="auto"/>
              <w:jc w:val="both"/>
              <w:rPr>
                <w:rFonts w:cs="DejaVuSansMono"/>
                <w:color w:val="000000"/>
                <w:lang w:val="en-GB"/>
              </w:rPr>
            </w:pPr>
            <w:r w:rsidRPr="005649D9">
              <w:rPr>
                <w:rFonts w:cs="DejaVuSansMono"/>
                <w:color w:val="000000"/>
                <w:lang w:val="en-GB"/>
              </w:rPr>
              <w:t xml:space="preserve">This </w:t>
            </w:r>
            <w:proofErr w:type="spellStart"/>
            <w:r w:rsidRPr="005649D9">
              <w:rPr>
                <w:rFonts w:cs="DejaVuSansMono"/>
                <w:color w:val="000000"/>
                <w:lang w:val="en-GB"/>
              </w:rPr>
              <w:t>ccb</w:t>
            </w:r>
            <w:proofErr w:type="spellEnd"/>
            <w:r w:rsidRPr="005649D9">
              <w:rPr>
                <w:rFonts w:cs="DejaVuSansMono"/>
                <w:color w:val="000000"/>
                <w:lang w:val="en-GB"/>
              </w:rPr>
              <w:t xml:space="preserve"> accepts the </w:t>
            </w:r>
            <w:proofErr w:type="spellStart"/>
            <w:r w:rsidRPr="005649D9">
              <w:rPr>
                <w:rFonts w:cs="DejaVuSansMono"/>
                <w:color w:val="000000"/>
                <w:lang w:val="en-GB"/>
              </w:rPr>
              <w:t>MoM</w:t>
            </w:r>
            <w:proofErr w:type="spellEnd"/>
            <w:r w:rsidRPr="005649D9">
              <w:rPr>
                <w:rFonts w:cs="DejaVuSansMono"/>
                <w:color w:val="000000"/>
                <w:lang w:val="en-GB"/>
              </w:rPr>
              <w:t xml:space="preserve"> from ccb#14 with no changes.</w:t>
            </w:r>
          </w:p>
        </w:tc>
        <w:tc>
          <w:tcPr>
            <w:tcW w:w="0" w:type="auto"/>
            <w:hideMark/>
          </w:tcPr>
          <w:p w:rsidR="00F610B8" w:rsidRPr="003F59E9" w:rsidRDefault="00F610B8" w:rsidP="00EF55BB">
            <w:pPr>
              <w:spacing w:line="240" w:lineRule="auto"/>
              <w:jc w:val="both"/>
              <w:rPr>
                <w:sz w:val="22"/>
                <w:szCs w:val="22"/>
                <w:lang w:val="en-GB" w:eastAsia="en-GB"/>
              </w:rPr>
            </w:pPr>
          </w:p>
        </w:tc>
      </w:tr>
    </w:tbl>
    <w:p w:rsidR="00002F86" w:rsidRDefault="00B14916" w:rsidP="001771AD">
      <w:pPr>
        <w:pStyle w:val="Heading2"/>
        <w:ind w:hanging="1049"/>
        <w:rPr>
          <w:caps/>
          <w:lang w:val="en-GB"/>
        </w:rPr>
      </w:pPr>
      <w:r>
        <w:rPr>
          <w:lang w:val="en-GB"/>
        </w:rPr>
        <w:t xml:space="preserve">NEO </w:t>
      </w:r>
      <w:proofErr w:type="spellStart"/>
      <w:r>
        <w:rPr>
          <w:lang w:val="en-GB"/>
        </w:rPr>
        <w:t>SxR</w:t>
      </w:r>
      <w:r w:rsidR="00002F86" w:rsidRPr="0002390A">
        <w:rPr>
          <w:lang w:val="en-GB"/>
        </w:rPr>
        <w:t>s</w:t>
      </w:r>
      <w:proofErr w:type="spellEnd"/>
      <w:r w:rsidR="00AF29AB" w:rsidRPr="0002390A">
        <w:rPr>
          <w:lang w:val="en-GB"/>
        </w:rPr>
        <w:t xml:space="preserve"> </w:t>
      </w:r>
      <w:r w:rsidR="0080289A">
        <w:rPr>
          <w:lang w:val="en-GB"/>
        </w:rPr>
        <w:t>current status</w:t>
      </w:r>
      <w:r w:rsidR="005D5701">
        <w:rPr>
          <w:lang w:val="en-GB"/>
        </w:rPr>
        <w:t xml:space="preserve"> (previous </w:t>
      </w:r>
      <w:proofErr w:type="spellStart"/>
      <w:r w:rsidR="005D5701">
        <w:rPr>
          <w:lang w:val="en-GB"/>
        </w:rPr>
        <w:t>ccb</w:t>
      </w:r>
      <w:proofErr w:type="spellEnd"/>
      <w:r w:rsidR="005D5701">
        <w:rPr>
          <w:lang w:val="en-GB"/>
        </w:rPr>
        <w:t>)</w:t>
      </w:r>
    </w:p>
    <w:tbl>
      <w:tblPr>
        <w:tblStyle w:val="ESATable"/>
        <w:tblW w:w="0" w:type="auto"/>
        <w:tblLook w:val="04A0" w:firstRow="1" w:lastRow="0" w:firstColumn="1" w:lastColumn="0" w:noHBand="0" w:noVBand="1"/>
      </w:tblPr>
      <w:tblGrid>
        <w:gridCol w:w="4875"/>
        <w:gridCol w:w="4860"/>
      </w:tblGrid>
      <w:tr w:rsidR="0080289A" w:rsidTr="0090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rsidR="0080289A" w:rsidRDefault="0080289A" w:rsidP="0080289A">
            <w:pPr>
              <w:rPr>
                <w:lang w:val="en-GB"/>
              </w:rPr>
            </w:pPr>
            <w:r>
              <w:rPr>
                <w:lang w:val="en-GB"/>
              </w:rPr>
              <w:t>Submitted</w:t>
            </w:r>
          </w:p>
        </w:tc>
        <w:tc>
          <w:tcPr>
            <w:tcW w:w="4860" w:type="dxa"/>
          </w:tcPr>
          <w:p w:rsidR="0080289A" w:rsidRDefault="005D5701" w:rsidP="005D5701">
            <w:pPr>
              <w:cnfStyle w:val="100000000000" w:firstRow="1" w:lastRow="0" w:firstColumn="0" w:lastColumn="0" w:oddVBand="0" w:evenVBand="0" w:oddHBand="0" w:evenHBand="0" w:firstRowFirstColumn="0" w:firstRowLastColumn="0" w:lastRowFirstColumn="0" w:lastRowLastColumn="0"/>
              <w:rPr>
                <w:lang w:val="en-GB"/>
              </w:rPr>
            </w:pPr>
            <w:r>
              <w:rPr>
                <w:lang w:val="en-GB"/>
              </w:rPr>
              <w:t>10</w:t>
            </w:r>
            <w:r w:rsidR="00697B86">
              <w:rPr>
                <w:lang w:val="en-GB"/>
              </w:rPr>
              <w:t xml:space="preserve"> (</w:t>
            </w:r>
            <w:r>
              <w:rPr>
                <w:lang w:val="en-GB"/>
              </w:rPr>
              <w:t>9</w:t>
            </w:r>
            <w:r w:rsidR="00697B86">
              <w:rPr>
                <w:lang w:val="en-GB"/>
              </w:rPr>
              <w:t>)</w:t>
            </w:r>
          </w:p>
        </w:tc>
      </w:tr>
      <w:tr w:rsidR="0080289A" w:rsidTr="009032A7">
        <w:tc>
          <w:tcPr>
            <w:cnfStyle w:val="001000000000" w:firstRow="0" w:lastRow="0" w:firstColumn="1" w:lastColumn="0" w:oddVBand="0" w:evenVBand="0" w:oddHBand="0" w:evenHBand="0" w:firstRowFirstColumn="0" w:firstRowLastColumn="0" w:lastRowFirstColumn="0" w:lastRowLastColumn="0"/>
            <w:tcW w:w="4875" w:type="dxa"/>
          </w:tcPr>
          <w:p w:rsidR="0080289A" w:rsidRDefault="0080289A" w:rsidP="0080289A">
            <w:pPr>
              <w:rPr>
                <w:lang w:val="en-GB"/>
              </w:rPr>
            </w:pPr>
            <w:r>
              <w:rPr>
                <w:lang w:val="en-GB"/>
              </w:rPr>
              <w:t>Reviewed</w:t>
            </w:r>
          </w:p>
        </w:tc>
        <w:tc>
          <w:tcPr>
            <w:tcW w:w="4860" w:type="dxa"/>
          </w:tcPr>
          <w:p w:rsidR="0080289A" w:rsidRDefault="00697B86" w:rsidP="005D570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1182C">
              <w:rPr>
                <w:lang w:val="en-GB"/>
              </w:rPr>
              <w:t xml:space="preserve"> </w:t>
            </w:r>
            <w:r w:rsidR="005D5701">
              <w:rPr>
                <w:lang w:val="en-GB"/>
              </w:rPr>
              <w:t>5</w:t>
            </w:r>
            <w:r>
              <w:rPr>
                <w:lang w:val="en-GB"/>
              </w:rPr>
              <w:t xml:space="preserve"> (</w:t>
            </w:r>
            <w:r w:rsidR="005D5701">
              <w:rPr>
                <w:lang w:val="en-GB"/>
              </w:rPr>
              <w:t>6</w:t>
            </w:r>
            <w:r>
              <w:rPr>
                <w:lang w:val="en-GB"/>
              </w:rPr>
              <w:t>)</w:t>
            </w:r>
            <w:r w:rsidR="005D5701">
              <w:rPr>
                <w:lang w:val="en-GB"/>
              </w:rPr>
              <w:t xml:space="preserve"> </w:t>
            </w:r>
            <w:r w:rsidR="00C73C1B">
              <w:rPr>
                <w:lang w:val="en-GB"/>
              </w:rPr>
              <w:t xml:space="preserve"> - (#57,#95, #118 on hold)</w:t>
            </w:r>
          </w:p>
        </w:tc>
      </w:tr>
    </w:tbl>
    <w:p w:rsidR="006825D7" w:rsidRPr="00103FEF" w:rsidRDefault="006825D7" w:rsidP="00D34CD3">
      <w:pPr>
        <w:pStyle w:val="Heading1"/>
        <w:numPr>
          <w:ilvl w:val="2"/>
          <w:numId w:val="14"/>
        </w:numPr>
        <w:ind w:left="709"/>
        <w:rPr>
          <w:rFonts w:cs="DejaVuSansMono"/>
          <w:caps w:val="0"/>
          <w:color w:val="000000"/>
          <w:sz w:val="22"/>
          <w:szCs w:val="22"/>
          <w:lang w:val="en-GB"/>
        </w:rPr>
      </w:pPr>
      <w:r w:rsidRPr="006825D7">
        <w:rPr>
          <w:rFonts w:cs="DejaVuSansMono"/>
          <w:caps w:val="0"/>
          <w:color w:val="000000"/>
          <w:sz w:val="22"/>
          <w:szCs w:val="22"/>
          <w:lang w:val="en-GB"/>
        </w:rPr>
        <w:t xml:space="preserve">ssa_neo#95 </w:t>
      </w:r>
      <w:r w:rsidRPr="00103FEF">
        <w:rPr>
          <w:rFonts w:cs="DejaVuSansMono"/>
          <w:caps w:val="0"/>
          <w:color w:val="000000"/>
          <w:sz w:val="22"/>
          <w:szCs w:val="22"/>
          <w:lang w:val="en-GB"/>
        </w:rPr>
        <w:t>Unusual size of database</w:t>
      </w:r>
    </w:p>
    <w:p w:rsidR="006825D7" w:rsidRDefault="006825D7" w:rsidP="006825D7">
      <w:pPr>
        <w:rPr>
          <w:ins w:id="31" w:author="Michael Clayton" w:date="2017-01-13T11:51:00Z"/>
          <w:rFonts w:cs="DejaVuSansMono"/>
          <w:color w:val="000000"/>
          <w:sz w:val="22"/>
          <w:szCs w:val="22"/>
          <w:lang w:val="en-GB"/>
        </w:rPr>
      </w:pPr>
      <w:r w:rsidRPr="006825D7">
        <w:rPr>
          <w:lang w:val="en-GB"/>
        </w:rPr>
        <w:t>ccb#14  -</w:t>
      </w:r>
      <w:r w:rsidRPr="006825D7">
        <w:rPr>
          <w:rFonts w:cs="DejaVuSansMono"/>
          <w:color w:val="000000"/>
          <w:sz w:val="22"/>
          <w:szCs w:val="22"/>
          <w:lang w:val="en-GB"/>
        </w:rPr>
        <w:t xml:space="preserve"> </w:t>
      </w:r>
      <w:r>
        <w:rPr>
          <w:rFonts w:cs="DejaVuSansMono"/>
          <w:color w:val="000000"/>
          <w:sz w:val="22"/>
          <w:szCs w:val="22"/>
          <w:lang w:val="en-GB"/>
        </w:rPr>
        <w:t>DK to discuss with ET #95 again.</w:t>
      </w:r>
    </w:p>
    <w:p w:rsidR="007202DE" w:rsidRDefault="007202DE" w:rsidP="006825D7">
      <w:pPr>
        <w:rPr>
          <w:rFonts w:cs="DejaVuSansMono"/>
          <w:color w:val="000000"/>
          <w:sz w:val="22"/>
          <w:szCs w:val="22"/>
          <w:lang w:val="en-GB"/>
        </w:rPr>
      </w:pPr>
      <w:ins w:id="32" w:author="Michael Clayton" w:date="2017-01-13T11:51:00Z">
        <w:r>
          <w:rPr>
            <w:rFonts w:cs="DejaVuSansMono"/>
            <w:color w:val="000000"/>
            <w:sz w:val="22"/>
            <w:szCs w:val="22"/>
            <w:lang w:val="en-GB"/>
          </w:rPr>
          <w:t>Ccb#15 – DK still pending</w:t>
        </w:r>
      </w:ins>
    </w:p>
    <w:p w:rsidR="00D34CD3" w:rsidRPr="008A4623" w:rsidRDefault="00D34CD3" w:rsidP="00D34CD3">
      <w:pPr>
        <w:pStyle w:val="Heading1"/>
        <w:numPr>
          <w:ilvl w:val="2"/>
          <w:numId w:val="14"/>
        </w:numPr>
        <w:ind w:left="709"/>
        <w:rPr>
          <w:rFonts w:cs="DejaVuSansMono"/>
          <w:caps w:val="0"/>
          <w:color w:val="000000"/>
          <w:sz w:val="22"/>
          <w:szCs w:val="22"/>
          <w:lang w:val="it-IT"/>
        </w:rPr>
      </w:pPr>
      <w:r w:rsidRPr="008A4623">
        <w:rPr>
          <w:rFonts w:cs="DejaVuSansMono"/>
          <w:caps w:val="0"/>
          <w:color w:val="000000"/>
          <w:sz w:val="22"/>
          <w:szCs w:val="22"/>
          <w:lang w:val="it-IT"/>
        </w:rPr>
        <w:t xml:space="preserve">ssa_neo#123 </w:t>
      </w:r>
      <w:proofErr w:type="spellStart"/>
      <w:r w:rsidRPr="008A4623">
        <w:rPr>
          <w:rFonts w:cs="DejaVuSansMono"/>
          <w:caps w:val="0"/>
          <w:color w:val="000000"/>
          <w:sz w:val="22"/>
          <w:szCs w:val="22"/>
          <w:lang w:val="it-IT"/>
        </w:rPr>
        <w:t>Problems</w:t>
      </w:r>
      <w:proofErr w:type="spellEnd"/>
      <w:r w:rsidRPr="008A4623">
        <w:rPr>
          <w:rFonts w:cs="DejaVuSansMono"/>
          <w:caps w:val="0"/>
          <w:color w:val="000000"/>
          <w:sz w:val="22"/>
          <w:szCs w:val="22"/>
          <w:lang w:val="it-IT"/>
        </w:rPr>
        <w:t xml:space="preserve"> NEO – OPE</w:t>
      </w:r>
    </w:p>
    <w:p w:rsidR="00D34CD3" w:rsidRDefault="00D34CD3" w:rsidP="00D34CD3">
      <w:pPr>
        <w:rPr>
          <w:lang w:val="en-GB"/>
        </w:rPr>
      </w:pPr>
      <w:r>
        <w:rPr>
          <w:lang w:val="en-GB"/>
        </w:rPr>
        <w:t xml:space="preserve">RS : </w:t>
      </w:r>
      <w:r w:rsidRPr="00D34CD3">
        <w:rPr>
          <w:lang w:val="en-GB"/>
        </w:rPr>
        <w:t>This issue is connected to SPR#124 and occurs if the Java garbage collection needs too much CPU time for freeing too less heap space.</w:t>
      </w:r>
    </w:p>
    <w:p w:rsidR="00D34CD3" w:rsidRDefault="00D34CD3" w:rsidP="00D34CD3">
      <w:pPr>
        <w:rPr>
          <w:lang w:val="en-GB"/>
        </w:rPr>
      </w:pPr>
    </w:p>
    <w:p w:rsidR="00D34CD3" w:rsidRPr="00D34CD3" w:rsidRDefault="00D34CD3" w:rsidP="00D34CD3">
      <w:pPr>
        <w:rPr>
          <w:lang w:val="en-GB"/>
        </w:rPr>
      </w:pPr>
      <w:r w:rsidRPr="00D34CD3">
        <w:rPr>
          <w:lang w:val="en-GB"/>
        </w:rPr>
        <w:t>There are two options as a solution:</w:t>
      </w:r>
    </w:p>
    <w:p w:rsidR="00D34CD3" w:rsidRPr="00D34CD3" w:rsidRDefault="00D34CD3" w:rsidP="00D34CD3">
      <w:pPr>
        <w:rPr>
          <w:lang w:val="en-GB"/>
        </w:rPr>
      </w:pPr>
      <w:r w:rsidRPr="00D34CD3">
        <w:rPr>
          <w:lang w:val="en-GB"/>
        </w:rPr>
        <w:t>a) (recommended) Increase the assigned heap space of the backend Java VM (as already proposed for SPR#124).</w:t>
      </w:r>
    </w:p>
    <w:p w:rsidR="00D34CD3" w:rsidRDefault="00D34CD3" w:rsidP="00D34CD3">
      <w:pPr>
        <w:rPr>
          <w:lang w:val="en-GB"/>
        </w:rPr>
      </w:pPr>
      <w:r w:rsidRPr="00D34CD3">
        <w:rPr>
          <w:lang w:val="en-GB"/>
        </w:rPr>
        <w:t>b) Disable the usage of garbage collection overhead limit.</w:t>
      </w:r>
    </w:p>
    <w:p w:rsidR="00D34CD3" w:rsidRPr="00D34CD3" w:rsidRDefault="00D34CD3" w:rsidP="00D34CD3">
      <w:pPr>
        <w:rPr>
          <w:lang w:val="en-GB"/>
        </w:rPr>
      </w:pPr>
    </w:p>
    <w:p w:rsidR="00D34CD3" w:rsidRDefault="00D34CD3" w:rsidP="00D34CD3">
      <w:pPr>
        <w:rPr>
          <w:lang w:val="en-GB"/>
        </w:rPr>
      </w:pPr>
      <w:r w:rsidRPr="00D34CD3">
        <w:rPr>
          <w:lang w:val="en-GB"/>
        </w:rPr>
        <w:t>Both options could be done in the Java configuration file.</w:t>
      </w:r>
    </w:p>
    <w:p w:rsidR="00E00B9D" w:rsidRDefault="00E00B9D" w:rsidP="00D34CD3">
      <w:pPr>
        <w:rPr>
          <w:lang w:val="en-GB"/>
        </w:rPr>
      </w:pPr>
    </w:p>
    <w:p w:rsidR="00E00B9D" w:rsidRDefault="004414DA" w:rsidP="00E00B9D">
      <w:pPr>
        <w:rPr>
          <w:ins w:id="33" w:author="Michael Clayton" w:date="2017-01-13T11:52:00Z"/>
        </w:rPr>
      </w:pPr>
      <w:r w:rsidRPr="008A4623">
        <w:t>Ccb#14 – ICT to recommend preferred solution.</w:t>
      </w:r>
    </w:p>
    <w:p w:rsidR="007202DE" w:rsidRDefault="007202DE" w:rsidP="007202DE">
      <w:pPr>
        <w:rPr>
          <w:ins w:id="34" w:author="Michael Clayton" w:date="2017-01-13T11:52:00Z"/>
          <w:rFonts w:cs="DejaVuSansMono"/>
          <w:color w:val="000000"/>
          <w:sz w:val="22"/>
          <w:szCs w:val="22"/>
          <w:lang w:val="en-GB"/>
        </w:rPr>
      </w:pPr>
      <w:ins w:id="35" w:author="Michael Clayton" w:date="2017-01-13T11:52:00Z">
        <w:r>
          <w:rPr>
            <w:rFonts w:cs="DejaVuSansMono"/>
            <w:color w:val="000000"/>
            <w:sz w:val="22"/>
            <w:szCs w:val="22"/>
            <w:lang w:val="en-GB"/>
          </w:rPr>
          <w:t>Ccb#15 – ICT still pending</w:t>
        </w:r>
      </w:ins>
    </w:p>
    <w:p w:rsidR="007202DE" w:rsidRPr="008A4623" w:rsidRDefault="007202DE" w:rsidP="00E00B9D"/>
    <w:p w:rsidR="00F67CB0" w:rsidRDefault="00F67CB0" w:rsidP="00F67CB0">
      <w:pPr>
        <w:pStyle w:val="Heading1"/>
        <w:numPr>
          <w:ilvl w:val="2"/>
          <w:numId w:val="14"/>
        </w:numPr>
        <w:ind w:left="709"/>
        <w:rPr>
          <w:rFonts w:cs="DejaVuSansMono"/>
          <w:caps w:val="0"/>
          <w:color w:val="000000"/>
          <w:sz w:val="22"/>
          <w:szCs w:val="22"/>
          <w:lang w:val="en-GB"/>
        </w:rPr>
      </w:pPr>
      <w:r w:rsidRPr="00F67CB0">
        <w:rPr>
          <w:rFonts w:cs="DejaVuSansMono"/>
          <w:caps w:val="0"/>
          <w:color w:val="000000"/>
          <w:sz w:val="22"/>
          <w:szCs w:val="22"/>
          <w:lang w:val="en-GB"/>
        </w:rPr>
        <w:t>ssa_neo#124 Glassfish exceptions – Investigation</w:t>
      </w:r>
    </w:p>
    <w:p w:rsidR="00F67CB0" w:rsidRDefault="00F67CB0" w:rsidP="00F67CB0">
      <w:pPr>
        <w:rPr>
          <w:lang w:val="en-GB"/>
        </w:rPr>
      </w:pPr>
      <w:r>
        <w:rPr>
          <w:lang w:val="en-GB"/>
        </w:rPr>
        <w:t xml:space="preserve">RS : </w:t>
      </w:r>
      <w:r w:rsidRPr="00F67CB0">
        <w:rPr>
          <w:lang w:val="en-GB"/>
        </w:rPr>
        <w:t>This error occurs if the assigned memory (heap space) of the Java VM is exhausted.</w:t>
      </w:r>
      <w:r w:rsidRPr="00F67CB0">
        <w:rPr>
          <w:lang w:val="en-GB"/>
        </w:rPr>
        <w:br/>
        <w:t xml:space="preserve">This happened because of the increasing amount of objects which needs to be read during the </w:t>
      </w:r>
      <w:proofErr w:type="spellStart"/>
      <w:r w:rsidRPr="00F67CB0">
        <w:rPr>
          <w:lang w:val="en-GB"/>
        </w:rPr>
        <w:t>AstDyS</w:t>
      </w:r>
      <w:proofErr w:type="spellEnd"/>
      <w:r w:rsidRPr="00F67CB0">
        <w:rPr>
          <w:lang w:val="en-GB"/>
        </w:rPr>
        <w:t xml:space="preserve"> update.</w:t>
      </w:r>
      <w:r w:rsidRPr="00F67CB0">
        <w:rPr>
          <w:lang w:val="en-GB"/>
        </w:rPr>
        <w:br/>
      </w:r>
      <w:proofErr w:type="spellStart"/>
      <w:r w:rsidRPr="00F67CB0">
        <w:rPr>
          <w:lang w:val="en-GB"/>
        </w:rPr>
        <w:t>root_cause</w:t>
      </w:r>
      <w:proofErr w:type="spellEnd"/>
      <w:r w:rsidRPr="00F67CB0">
        <w:rPr>
          <w:lang w:val="en-GB"/>
        </w:rPr>
        <w:t>: --&gt; Deployment / Other</w:t>
      </w:r>
      <w:r w:rsidRPr="00F67CB0">
        <w:rPr>
          <w:lang w:val="en-GB"/>
        </w:rPr>
        <w:br/>
        <w:t>workaround: --&gt; Increase the assigned heap space of the backend Java VM. This could be done in the Java configuration file.</w:t>
      </w:r>
    </w:p>
    <w:p w:rsidR="002E7856" w:rsidRPr="008A4623" w:rsidRDefault="002E7856" w:rsidP="00F67CB0">
      <w:pPr>
        <w:rPr>
          <w:lang w:val="en-GB"/>
        </w:rPr>
      </w:pPr>
    </w:p>
    <w:p w:rsidR="002E7856" w:rsidRPr="008A4623" w:rsidRDefault="002E7856" w:rsidP="002E7856">
      <w:r w:rsidRPr="008A4623">
        <w:t>Ccb#14 – ICT to recommend preferred solution.</w:t>
      </w:r>
    </w:p>
    <w:p w:rsidR="007202DE" w:rsidRDefault="007202DE" w:rsidP="007202DE">
      <w:pPr>
        <w:rPr>
          <w:ins w:id="36" w:author="Michael Clayton" w:date="2017-01-13T11:52:00Z"/>
          <w:rFonts w:cs="DejaVuSansMono"/>
          <w:color w:val="000000"/>
          <w:sz w:val="22"/>
          <w:szCs w:val="22"/>
          <w:lang w:val="en-GB"/>
        </w:rPr>
      </w:pPr>
      <w:ins w:id="37" w:author="Michael Clayton" w:date="2017-01-13T11:52:00Z">
        <w:r>
          <w:rPr>
            <w:rFonts w:cs="DejaVuSansMono"/>
            <w:color w:val="000000"/>
            <w:sz w:val="22"/>
            <w:szCs w:val="22"/>
            <w:lang w:val="en-GB"/>
          </w:rPr>
          <w:t>Ccb#15 – ICT still pending</w:t>
        </w:r>
      </w:ins>
    </w:p>
    <w:p w:rsidR="002E7856" w:rsidRPr="002E7856" w:rsidRDefault="002E7856" w:rsidP="00F67CB0"/>
    <w:p w:rsidR="00C71934" w:rsidRPr="001771AD" w:rsidRDefault="00AF29AB" w:rsidP="001771AD">
      <w:pPr>
        <w:pStyle w:val="Heading2"/>
        <w:ind w:hanging="1049"/>
        <w:rPr>
          <w:lang w:val="en-GB"/>
        </w:rPr>
      </w:pPr>
      <w:r w:rsidRPr="001771AD">
        <w:rPr>
          <w:lang w:val="en-GB"/>
        </w:rPr>
        <w:lastRenderedPageBreak/>
        <w:t xml:space="preserve">Open CCB queue tickets </w:t>
      </w:r>
    </w:p>
    <w:bookmarkStart w:id="38" w:name="_Ref467075396"/>
    <w:p w:rsidR="00EE130F" w:rsidRPr="00847DA3" w:rsidRDefault="00820985" w:rsidP="00847DA3">
      <w:pPr>
        <w:pStyle w:val="Heading3"/>
        <w:tabs>
          <w:tab w:val="clear" w:pos="1049"/>
          <w:tab w:val="num" w:pos="709"/>
        </w:tabs>
        <w:ind w:left="709" w:hanging="709"/>
        <w:rPr>
          <w:rFonts w:cs="DejaVuSansMono"/>
          <w:i w:val="0"/>
          <w:caps/>
          <w:color w:val="000000"/>
          <w:sz w:val="22"/>
          <w:szCs w:val="22"/>
          <w:lang w:val="en-GB"/>
        </w:rPr>
      </w:pPr>
      <w:r>
        <w:fldChar w:fldCharType="begin"/>
      </w:r>
      <w:r>
        <w:instrText xml:space="preserve"> HYPERLINK "http://ssa-owl.ssa.esa.int/otrs/index.pl?Action=AgentTicketZoom;TicketID=90" </w:instrText>
      </w:r>
      <w:r>
        <w:fldChar w:fldCharType="separate"/>
      </w:r>
      <w:r w:rsidR="00EE130F" w:rsidRPr="00847DA3">
        <w:rPr>
          <w:rStyle w:val="Hyperlink"/>
          <w:rFonts w:cs="DejaVuSansMono"/>
          <w:b w:val="0"/>
          <w:i w:val="0"/>
          <w:sz w:val="22"/>
          <w:szCs w:val="22"/>
          <w:lang w:val="en-GB"/>
        </w:rPr>
        <w:t>Ticket#2016052510000011</w:t>
      </w:r>
      <w:r>
        <w:rPr>
          <w:rStyle w:val="Hyperlink"/>
          <w:rFonts w:cs="DejaVuSansMono"/>
          <w:b w:val="0"/>
          <w:i w:val="0"/>
          <w:sz w:val="22"/>
          <w:szCs w:val="22"/>
          <w:lang w:val="en-GB"/>
        </w:rPr>
        <w:fldChar w:fldCharType="end"/>
      </w:r>
      <w:r w:rsidR="00EE130F" w:rsidRPr="00847DA3">
        <w:rPr>
          <w:rStyle w:val="Hyperlink"/>
          <w:rFonts w:cs="DejaVuSansMono"/>
          <w:b w:val="0"/>
          <w:i w:val="0"/>
          <w:sz w:val="22"/>
          <w:szCs w:val="22"/>
          <w:lang w:val="en-GB"/>
        </w:rPr>
        <w:t xml:space="preserve"> - </w:t>
      </w:r>
      <w:r w:rsidR="00EE130F" w:rsidRPr="00847DA3">
        <w:rPr>
          <w:rFonts w:cs="DejaVuSansMono"/>
          <w:i w:val="0"/>
          <w:color w:val="000000"/>
          <w:sz w:val="22"/>
          <w:szCs w:val="22"/>
          <w:lang w:val="en-GB"/>
        </w:rPr>
        <w:t>Close encounter diagram problem</w:t>
      </w:r>
      <w:bookmarkEnd w:id="38"/>
    </w:p>
    <w:p w:rsidR="008C503C" w:rsidRPr="000873D3" w:rsidRDefault="000873D3" w:rsidP="00EE130F">
      <w:r>
        <w:rPr>
          <w:lang w:val="en-GB"/>
        </w:rPr>
        <w:t xml:space="preserve">LF : </w:t>
      </w:r>
      <w:r w:rsidRPr="000873D3">
        <w:t>Test results on IRE: success.</w:t>
      </w:r>
      <w:r w:rsidRPr="000873D3">
        <w:br/>
        <w:t>See TP-P2COMV-POR-01.00.01.00 in </w:t>
      </w:r>
      <w:proofErr w:type="spellStart"/>
      <w:r w:rsidRPr="000873D3">
        <w:t>sharepoint</w:t>
      </w:r>
      <w:proofErr w:type="spellEnd"/>
      <w:r w:rsidRPr="000873D3">
        <w:t xml:space="preserve"> NEO/NEO-P2COMV/</w:t>
      </w:r>
      <w:proofErr w:type="spellStart"/>
      <w:r w:rsidRPr="000873D3">
        <w:t>TestReports</w:t>
      </w:r>
      <w:proofErr w:type="spellEnd"/>
      <w:r w:rsidRPr="000873D3">
        <w:t>/COPE-SERCO-RP-16-0059-P2-COM-V.1 Delivery #2 Test Execution Report IRE Deployment.</w:t>
      </w:r>
    </w:p>
    <w:p w:rsidR="000873D3" w:rsidRPr="000873D3" w:rsidRDefault="000873D3" w:rsidP="00EE130F"/>
    <w:p w:rsidR="000873D3" w:rsidRDefault="00AC56A1" w:rsidP="00EE130F">
      <w:pPr>
        <w:rPr>
          <w:ins w:id="39" w:author="Michael Clayton" w:date="2017-01-13T11:52:00Z"/>
        </w:rPr>
      </w:pPr>
      <w:r w:rsidRPr="000873D3">
        <w:t>C</w:t>
      </w:r>
      <w:r w:rsidR="000873D3" w:rsidRPr="000873D3">
        <w:t>cb</w:t>
      </w:r>
      <w:r>
        <w:t xml:space="preserve">#15 </w:t>
      </w:r>
      <w:r w:rsidR="000873D3" w:rsidRPr="000873D3">
        <w:t>needs to schedule deployment on OPE and in which NEO_Portal version</w:t>
      </w:r>
    </w:p>
    <w:p w:rsidR="00C64CC4" w:rsidRDefault="007202DE" w:rsidP="00EE130F">
      <w:pPr>
        <w:rPr>
          <w:ins w:id="40" w:author="Michael Clayton" w:date="2017-01-16T14:15:00Z"/>
        </w:rPr>
      </w:pPr>
      <w:ins w:id="41" w:author="Michael Clayton" w:date="2017-01-13T11:52:00Z">
        <w:r>
          <w:t xml:space="preserve">Ccb#15 AVV </w:t>
        </w:r>
      </w:ins>
      <w:ins w:id="42" w:author="Michael Clayton" w:date="2017-01-16T12:12:00Z">
        <w:r w:rsidR="007E1CDF">
          <w:t>– version 1.2.3 at ICT convenience</w:t>
        </w:r>
      </w:ins>
      <w:ins w:id="43" w:author="Michael Clayton" w:date="2017-01-16T14:15:00Z">
        <w:r w:rsidR="00C64CC4">
          <w:t xml:space="preserve"> </w:t>
        </w:r>
      </w:ins>
    </w:p>
    <w:p w:rsidR="007202DE" w:rsidRPr="000873D3" w:rsidRDefault="00C64CC4" w:rsidP="00EE130F">
      <w:ins w:id="44" w:author="Michael Clayton" w:date="2017-01-16T14:15:00Z">
        <w:r>
          <w:t>NB – the rationale for an OPE deployment date should be driven by NEO Segment</w:t>
        </w:r>
      </w:ins>
      <w:ins w:id="45" w:author="Michael Clayton" w:date="2017-01-16T14:16:00Z">
        <w:r>
          <w:t>.</w:t>
        </w:r>
      </w:ins>
      <w:ins w:id="46" w:author="Michael Clayton" w:date="2017-01-16T14:15:00Z">
        <w:r>
          <w:t xml:space="preserve"> </w:t>
        </w:r>
      </w:ins>
    </w:p>
    <w:bookmarkStart w:id="47" w:name="_Ref467075402"/>
    <w:p w:rsidR="00EE130F" w:rsidRPr="00847DA3" w:rsidRDefault="00384508" w:rsidP="00847DA3">
      <w:pPr>
        <w:pStyle w:val="Heading3"/>
        <w:tabs>
          <w:tab w:val="clear" w:pos="1049"/>
          <w:tab w:val="num" w:pos="709"/>
        </w:tabs>
        <w:ind w:left="709" w:hanging="709"/>
        <w:rPr>
          <w:rFonts w:cs="DejaVuSansMono"/>
          <w:i w:val="0"/>
          <w:caps/>
          <w:color w:val="000000"/>
          <w:sz w:val="22"/>
          <w:szCs w:val="22"/>
          <w:lang w:val="en-GB"/>
        </w:rPr>
      </w:pPr>
      <w:r w:rsidRPr="00847DA3">
        <w:fldChar w:fldCharType="begin"/>
      </w:r>
      <w:r w:rsidRPr="00847DA3">
        <w:rPr>
          <w:i w:val="0"/>
        </w:rPr>
        <w:instrText xml:space="preserve"> HYPERLINK "http://ssa-owl.ssa.esa.int/otrs/index.pl?Action=AgentTicketZoom;TicketID=123" </w:instrText>
      </w:r>
      <w:r w:rsidRPr="00847DA3">
        <w:fldChar w:fldCharType="separate"/>
      </w:r>
      <w:r w:rsidR="00EE130F" w:rsidRPr="00847DA3">
        <w:rPr>
          <w:rStyle w:val="Hyperlink"/>
          <w:rFonts w:cs="DejaVuSansMono"/>
          <w:b w:val="0"/>
          <w:i w:val="0"/>
          <w:sz w:val="22"/>
          <w:szCs w:val="22"/>
          <w:lang w:val="en-GB"/>
        </w:rPr>
        <w:t>Ticket#2016081110000014</w:t>
      </w:r>
      <w:r w:rsidRPr="00847DA3">
        <w:rPr>
          <w:rStyle w:val="Hyperlink"/>
          <w:rFonts w:cs="DejaVuSansMono"/>
          <w:b w:val="0"/>
          <w:i w:val="0"/>
          <w:sz w:val="22"/>
          <w:szCs w:val="22"/>
          <w:lang w:val="en-GB"/>
        </w:rPr>
        <w:fldChar w:fldCharType="end"/>
      </w:r>
      <w:r w:rsidR="00EE130F" w:rsidRPr="00847DA3">
        <w:rPr>
          <w:rStyle w:val="Hyperlink"/>
          <w:rFonts w:cs="DejaVuSansMono"/>
          <w:b w:val="0"/>
          <w:i w:val="0"/>
          <w:sz w:val="22"/>
          <w:szCs w:val="22"/>
        </w:rPr>
        <w:t xml:space="preserve"> - </w:t>
      </w:r>
      <w:r w:rsidR="00EE130F" w:rsidRPr="00847DA3">
        <w:rPr>
          <w:rFonts w:cs="DejaVuSansMono"/>
          <w:i w:val="0"/>
          <w:color w:val="000000"/>
          <w:sz w:val="22"/>
          <w:szCs w:val="22"/>
          <w:lang w:val="en-GB"/>
        </w:rPr>
        <w:t>Wrong semi-major axis uncertainty displayed</w:t>
      </w:r>
      <w:bookmarkEnd w:id="47"/>
    </w:p>
    <w:p w:rsidR="008C503C" w:rsidRDefault="00AC56A1" w:rsidP="00B11C1D">
      <w:r w:rsidRPr="00AC56A1">
        <w:t>LF : Test results on IRE: success.</w:t>
      </w:r>
      <w:r w:rsidRPr="00AC56A1">
        <w:br/>
        <w:t>See TP-P2COMV-POR-01.00.01.00 in </w:t>
      </w:r>
      <w:proofErr w:type="spellStart"/>
      <w:r w:rsidRPr="00AC56A1">
        <w:t>sharepoint</w:t>
      </w:r>
      <w:proofErr w:type="spellEnd"/>
      <w:r w:rsidRPr="00AC56A1">
        <w:t xml:space="preserve"> NEO/NEO-P2COMV/</w:t>
      </w:r>
      <w:proofErr w:type="spellStart"/>
      <w:r w:rsidRPr="00AC56A1">
        <w:t>TestReports</w:t>
      </w:r>
      <w:proofErr w:type="spellEnd"/>
      <w:r w:rsidRPr="00AC56A1">
        <w:t>/COPE-SERCO-RP-16-0059-P2-COM-V.1 Delivery #2 Test Execution Report IRE Deployment.</w:t>
      </w:r>
    </w:p>
    <w:p w:rsidR="00AC56A1" w:rsidRDefault="00AC56A1" w:rsidP="00B11C1D"/>
    <w:p w:rsidR="00AC56A1" w:rsidRDefault="00AC56A1" w:rsidP="00B11C1D">
      <w:pPr>
        <w:rPr>
          <w:ins w:id="48" w:author="Michael Clayton" w:date="2017-01-13T11:53:00Z"/>
        </w:rPr>
      </w:pPr>
      <w:r w:rsidRPr="000873D3">
        <w:t>Ccb</w:t>
      </w:r>
      <w:r>
        <w:t>#15</w:t>
      </w:r>
      <w:r w:rsidRPr="000873D3">
        <w:t xml:space="preserve"> needs to schedule deployment on OPE and in which NEO_Portal version</w:t>
      </w:r>
    </w:p>
    <w:p w:rsidR="007E1CDF" w:rsidRPr="000873D3" w:rsidRDefault="007E1CDF" w:rsidP="007E1CDF">
      <w:pPr>
        <w:rPr>
          <w:ins w:id="49" w:author="Michael Clayton" w:date="2017-01-16T12:14:00Z"/>
        </w:rPr>
      </w:pPr>
      <w:ins w:id="50" w:author="Michael Clayton" w:date="2017-01-16T12:14:00Z">
        <w:r>
          <w:t>Ccb#15 AVV – version 1.2.3 at ICT convenience</w:t>
        </w:r>
      </w:ins>
    </w:p>
    <w:p w:rsidR="007202DE" w:rsidRDefault="007202DE" w:rsidP="00B11C1D"/>
    <w:bookmarkStart w:id="51" w:name="_Ref467075409"/>
    <w:p w:rsidR="007766A9" w:rsidRPr="00847DA3" w:rsidRDefault="00384508" w:rsidP="00847DA3">
      <w:pPr>
        <w:pStyle w:val="Heading3"/>
        <w:tabs>
          <w:tab w:val="clear" w:pos="1049"/>
          <w:tab w:val="num" w:pos="709"/>
        </w:tabs>
        <w:ind w:left="709" w:hanging="709"/>
        <w:rPr>
          <w:rFonts w:cs="DejaVuSansMono"/>
          <w:i w:val="0"/>
          <w:caps/>
          <w:color w:val="000000"/>
          <w:sz w:val="22"/>
          <w:szCs w:val="22"/>
          <w:lang w:val="en-GB"/>
        </w:rPr>
      </w:pPr>
      <w:r w:rsidRPr="00847DA3">
        <w:fldChar w:fldCharType="begin"/>
      </w:r>
      <w:r w:rsidRPr="00847DA3">
        <w:rPr>
          <w:i w:val="0"/>
        </w:rPr>
        <w:instrText xml:space="preserve"> HYPERLINK "http://ssa-owl.ssa.esa.int/otrs/index.pl?Action=AgentTicketZoom;TicketID=124" </w:instrText>
      </w:r>
      <w:r w:rsidRPr="00847DA3">
        <w:fldChar w:fldCharType="separate"/>
      </w:r>
      <w:r w:rsidR="007766A9" w:rsidRPr="00847DA3">
        <w:rPr>
          <w:rStyle w:val="Hyperlink"/>
          <w:rFonts w:cs="DejaVuSansMono"/>
          <w:b w:val="0"/>
          <w:i w:val="0"/>
          <w:sz w:val="22"/>
          <w:szCs w:val="22"/>
          <w:lang w:val="en-GB"/>
        </w:rPr>
        <w:t>Ticket#2016081110000023</w:t>
      </w:r>
      <w:r w:rsidRPr="00847DA3">
        <w:rPr>
          <w:rStyle w:val="Hyperlink"/>
          <w:rFonts w:cs="DejaVuSansMono"/>
          <w:b w:val="0"/>
          <w:i w:val="0"/>
          <w:sz w:val="22"/>
          <w:szCs w:val="22"/>
          <w:lang w:val="en-GB"/>
        </w:rPr>
        <w:fldChar w:fldCharType="end"/>
      </w:r>
      <w:r w:rsidR="007766A9" w:rsidRPr="00847DA3">
        <w:rPr>
          <w:rStyle w:val="Hyperlink"/>
          <w:rFonts w:cs="DejaVuSansMono"/>
          <w:b w:val="0"/>
          <w:i w:val="0"/>
          <w:sz w:val="22"/>
          <w:szCs w:val="22"/>
        </w:rPr>
        <w:t xml:space="preserve"> - </w:t>
      </w:r>
      <w:r w:rsidR="007766A9" w:rsidRPr="00847DA3">
        <w:rPr>
          <w:rFonts w:cs="DejaVuSansMono"/>
          <w:i w:val="0"/>
          <w:color w:val="000000"/>
          <w:sz w:val="22"/>
          <w:szCs w:val="22"/>
          <w:lang w:val="en-GB"/>
        </w:rPr>
        <w:t>Error in comet position displayed in the Comet OVT</w:t>
      </w:r>
      <w:bookmarkEnd w:id="51"/>
      <w:r w:rsidR="007766A9" w:rsidRPr="00847DA3">
        <w:rPr>
          <w:rFonts w:cs="DejaVuSansMono"/>
          <w:i w:val="0"/>
          <w:color w:val="000000"/>
          <w:sz w:val="22"/>
          <w:szCs w:val="22"/>
          <w:lang w:val="en-GB"/>
        </w:rPr>
        <w:t xml:space="preserve"> </w:t>
      </w:r>
    </w:p>
    <w:p w:rsidR="00B11C1D" w:rsidRDefault="001B629B" w:rsidP="00B11C1D">
      <w:r>
        <w:rPr>
          <w:lang w:val="en-GB"/>
        </w:rPr>
        <w:t xml:space="preserve">LF : </w:t>
      </w:r>
      <w:r w:rsidRPr="001B629B">
        <w:t>Test results on IRE: completed with problems. </w:t>
      </w:r>
      <w:r w:rsidRPr="001B629B">
        <w:br/>
        <w:t>See TP-P2COMV-POR-01.00.03.00 in </w:t>
      </w:r>
      <w:proofErr w:type="spellStart"/>
      <w:r w:rsidRPr="001B629B">
        <w:t>sharepoint</w:t>
      </w:r>
      <w:proofErr w:type="spellEnd"/>
      <w:r w:rsidRPr="001B629B">
        <w:t xml:space="preserve"> NEO/NEO-P2COMV/</w:t>
      </w:r>
      <w:proofErr w:type="spellStart"/>
      <w:r w:rsidRPr="001B629B">
        <w:t>TestReports</w:t>
      </w:r>
      <w:proofErr w:type="spellEnd"/>
      <w:r w:rsidRPr="001B629B">
        <w:t>/COPE-SERCO-RP-16-0059-P2-COM-V.1 Delivery #2 Test Execution Report IRE Deployment.</w:t>
      </w:r>
    </w:p>
    <w:p w:rsidR="001B629B" w:rsidRDefault="001B629B" w:rsidP="00B11C1D"/>
    <w:p w:rsidR="008C503C" w:rsidRDefault="001B629B" w:rsidP="008C503C">
      <w:pPr>
        <w:rPr>
          <w:ins w:id="52" w:author="Michael Clayton" w:date="2017-01-13T11:53:00Z"/>
          <w:color w:val="FF0000"/>
        </w:rPr>
      </w:pPr>
      <w:r>
        <w:t>Ccb#15 needs to confirm whether to go ahead with OPE  deployment</w:t>
      </w:r>
      <w:r>
        <w:rPr>
          <w:color w:val="FF0000"/>
        </w:rPr>
        <w:t xml:space="preserve"> </w:t>
      </w:r>
    </w:p>
    <w:p w:rsidR="00C64CC4" w:rsidRDefault="007E1CDF" w:rsidP="007E1CDF">
      <w:pPr>
        <w:rPr>
          <w:ins w:id="53" w:author="Michael Clayton" w:date="2017-01-16T14:14:00Z"/>
        </w:rPr>
      </w:pPr>
      <w:ins w:id="54" w:author="Michael Clayton" w:date="2017-01-16T12:14:00Z">
        <w:r>
          <w:t>Ccb#15 AVV – version 1.2.3 at ICT convenience</w:t>
        </w:r>
      </w:ins>
      <w:ins w:id="55" w:author="Michael Clayton" w:date="2017-01-16T12:45:00Z">
        <w:r w:rsidR="006D29B0">
          <w:t xml:space="preserve">. </w:t>
        </w:r>
      </w:ins>
    </w:p>
    <w:p w:rsidR="00C64CC4" w:rsidRDefault="00C64CC4" w:rsidP="007E1CDF">
      <w:pPr>
        <w:rPr>
          <w:ins w:id="56" w:author="Michael Clayton" w:date="2017-01-16T14:14:00Z"/>
        </w:rPr>
      </w:pPr>
    </w:p>
    <w:p w:rsidR="007E1CDF" w:rsidRPr="000873D3" w:rsidRDefault="006D29B0" w:rsidP="007E1CDF">
      <w:pPr>
        <w:rPr>
          <w:ins w:id="57" w:author="Michael Clayton" w:date="2017-01-16T12:14:00Z"/>
        </w:rPr>
      </w:pPr>
      <w:proofErr w:type="spellStart"/>
      <w:ins w:id="58" w:author="Michael Clayton" w:date="2017-01-16T12:45:00Z">
        <w:r>
          <w:t>Spr</w:t>
        </w:r>
      </w:ins>
      <w:proofErr w:type="spellEnd"/>
      <w:ins w:id="59" w:author="Michael Clayton" w:date="2017-01-16T12:47:00Z">
        <w:r>
          <w:t xml:space="preserve"> #125 </w:t>
        </w:r>
      </w:ins>
      <w:ins w:id="60" w:author="Michael Clayton" w:date="2017-01-16T12:45:00Z">
        <w:r>
          <w:t xml:space="preserve">was previously raised from the IRE testing during which the new </w:t>
        </w:r>
      </w:ins>
      <w:ins w:id="61" w:author="Michael Clayton" w:date="2017-01-16T12:47:00Z">
        <w:r>
          <w:t xml:space="preserve">related </w:t>
        </w:r>
      </w:ins>
      <w:ins w:id="62" w:author="Michael Clayton" w:date="2017-01-16T12:45:00Z">
        <w:r>
          <w:t xml:space="preserve">ticket </w:t>
        </w:r>
      </w:ins>
      <w:ins w:id="63" w:author="Michael Clayton" w:date="2017-01-16T12:46:00Z">
        <w:r w:rsidRPr="00BC476B">
          <w:rPr>
            <w:rFonts w:ascii="Garamond" w:hAnsi="Garamond"/>
            <w:lang w:val="en-GB"/>
          </w:rPr>
          <w:t>#</w:t>
        </w:r>
        <w:r w:rsidRPr="00C64CC4">
          <w:rPr>
            <w:rStyle w:val="Hyperlink"/>
            <w:rFonts w:cs="DejaVuSansMono"/>
            <w:bCs/>
            <w:sz w:val="22"/>
            <w:szCs w:val="22"/>
          </w:rPr>
          <w:t>2016112410000011</w:t>
        </w:r>
        <w:r>
          <w:rPr>
            <w:rFonts w:ascii="Garamond" w:hAnsi="Garamond"/>
            <w:lang w:val="en-GB"/>
          </w:rPr>
          <w:t xml:space="preserve"> was raised.</w:t>
        </w:r>
      </w:ins>
    </w:p>
    <w:p w:rsidR="007202DE" w:rsidRPr="00600685" w:rsidRDefault="007202DE" w:rsidP="008C503C">
      <w:pPr>
        <w:rPr>
          <w:color w:val="FF0000"/>
        </w:rPr>
      </w:pPr>
    </w:p>
    <w:p w:rsidR="008C503C" w:rsidRDefault="008C503C" w:rsidP="00B11C1D"/>
    <w:bookmarkStart w:id="64" w:name="_Ref467075415"/>
    <w:p w:rsidR="00D068FE" w:rsidRPr="00847DA3" w:rsidRDefault="00820985" w:rsidP="00847DA3">
      <w:pPr>
        <w:pStyle w:val="Heading3"/>
        <w:tabs>
          <w:tab w:val="clear" w:pos="1049"/>
          <w:tab w:val="num" w:pos="709"/>
        </w:tabs>
        <w:ind w:left="709" w:hanging="709"/>
        <w:rPr>
          <w:rFonts w:cs="DejaVuSansMono"/>
          <w:i w:val="0"/>
          <w:caps/>
          <w:color w:val="000000"/>
          <w:sz w:val="22"/>
          <w:szCs w:val="22"/>
          <w:lang w:val="en-GB"/>
        </w:rPr>
      </w:pPr>
      <w:r>
        <w:fldChar w:fldCharType="begin"/>
      </w:r>
      <w:r>
        <w:instrText xml:space="preserve"> HYPERLINK "http://ssa-owl.ssa.esa.int/otrs/index.pl?Action=AgentTicketZoom;TicketID=129" </w:instrText>
      </w:r>
      <w:r>
        <w:fldChar w:fldCharType="separate"/>
      </w:r>
      <w:r w:rsidR="00D068FE" w:rsidRPr="00847DA3">
        <w:rPr>
          <w:rStyle w:val="Hyperlink"/>
          <w:rFonts w:cs="DejaVuSansMono"/>
          <w:b w:val="0"/>
          <w:i w:val="0"/>
          <w:sz w:val="22"/>
          <w:szCs w:val="22"/>
          <w:lang w:val="en-GB"/>
        </w:rPr>
        <w:t>Ticket#2016091910000052</w:t>
      </w:r>
      <w:r>
        <w:rPr>
          <w:rStyle w:val="Hyperlink"/>
          <w:rFonts w:cs="DejaVuSansMono"/>
          <w:b w:val="0"/>
          <w:i w:val="0"/>
          <w:sz w:val="22"/>
          <w:szCs w:val="22"/>
          <w:lang w:val="en-GB"/>
        </w:rPr>
        <w:fldChar w:fldCharType="end"/>
      </w:r>
      <w:r w:rsidR="00D068FE" w:rsidRPr="00847DA3">
        <w:rPr>
          <w:rStyle w:val="Hyperlink"/>
          <w:rFonts w:cs="DejaVuSansMono"/>
          <w:b w:val="0"/>
          <w:i w:val="0"/>
          <w:sz w:val="22"/>
          <w:szCs w:val="22"/>
          <w:lang w:val="en-GB"/>
        </w:rPr>
        <w:t xml:space="preserve"> - </w:t>
      </w:r>
      <w:r w:rsidR="00D068FE" w:rsidRPr="00847DA3">
        <w:rPr>
          <w:rFonts w:cs="DejaVuSansMono"/>
          <w:i w:val="0"/>
          <w:color w:val="000000"/>
          <w:sz w:val="22"/>
          <w:szCs w:val="22"/>
          <w:lang w:val="en-GB"/>
        </w:rPr>
        <w:t>NEO Chronology upgrade analysis</w:t>
      </w:r>
      <w:bookmarkEnd w:id="64"/>
      <w:r w:rsidR="00D068FE" w:rsidRPr="00847DA3">
        <w:rPr>
          <w:rFonts w:cs="DejaVuSansMono"/>
          <w:i w:val="0"/>
          <w:color w:val="000000"/>
          <w:sz w:val="22"/>
          <w:szCs w:val="22"/>
          <w:lang w:val="en-GB"/>
        </w:rPr>
        <w:t xml:space="preserve"> </w:t>
      </w:r>
    </w:p>
    <w:p w:rsidR="008C503C" w:rsidRDefault="00105949" w:rsidP="008C503C">
      <w:pPr>
        <w:rPr>
          <w:color w:val="000000"/>
        </w:rPr>
      </w:pPr>
      <w:r>
        <w:rPr>
          <w:lang w:val="en-GB"/>
        </w:rPr>
        <w:t xml:space="preserve">LF : </w:t>
      </w:r>
      <w:r>
        <w:rPr>
          <w:color w:val="000000"/>
        </w:rPr>
        <w:t>Test results on IRE: success.</w:t>
      </w:r>
      <w:r>
        <w:br/>
      </w:r>
      <w:r>
        <w:rPr>
          <w:color w:val="000000"/>
        </w:rPr>
        <w:t>See TP-P2COMV-POR-01.00.04.00 in </w:t>
      </w:r>
      <w:proofErr w:type="spellStart"/>
      <w:r>
        <w:rPr>
          <w:color w:val="000000"/>
        </w:rPr>
        <w:t>sharepoint</w:t>
      </w:r>
      <w:proofErr w:type="spellEnd"/>
      <w:r>
        <w:rPr>
          <w:color w:val="000000"/>
        </w:rPr>
        <w:t xml:space="preserve"> NEO/NEO-P2COMV/</w:t>
      </w:r>
      <w:proofErr w:type="spellStart"/>
      <w:r>
        <w:rPr>
          <w:color w:val="000000"/>
        </w:rPr>
        <w:t>TestReports</w:t>
      </w:r>
      <w:proofErr w:type="spellEnd"/>
      <w:r>
        <w:rPr>
          <w:color w:val="000000"/>
        </w:rPr>
        <w:t>/COPE-SERCO-RP-16-0059-P2-COM-V.1 Delivery #2 Test Execution Report IRE Deployment.</w:t>
      </w:r>
    </w:p>
    <w:p w:rsidR="00105949" w:rsidRDefault="00105949" w:rsidP="008C503C">
      <w:pPr>
        <w:rPr>
          <w:color w:val="000000"/>
        </w:rPr>
      </w:pPr>
    </w:p>
    <w:p w:rsidR="00C64CC4" w:rsidRDefault="00105949" w:rsidP="007E1CDF">
      <w:pPr>
        <w:rPr>
          <w:ins w:id="65" w:author="Michael Clayton" w:date="2017-01-16T14:15:00Z"/>
        </w:rPr>
      </w:pPr>
      <w:r w:rsidRPr="000873D3">
        <w:t>Ccb</w:t>
      </w:r>
      <w:r>
        <w:t>#15</w:t>
      </w:r>
      <w:r w:rsidRPr="000873D3">
        <w:t xml:space="preserve"> needs to schedule deployment on OPE and in which NEO_Portal version</w:t>
      </w:r>
    </w:p>
    <w:p w:rsidR="007E1CDF" w:rsidRPr="000873D3" w:rsidRDefault="007E1CDF" w:rsidP="007E1CDF">
      <w:pPr>
        <w:rPr>
          <w:ins w:id="66" w:author="Michael Clayton" w:date="2017-01-16T12:16:00Z"/>
        </w:rPr>
      </w:pPr>
      <w:ins w:id="67" w:author="Michael Clayton" w:date="2017-01-16T12:16:00Z">
        <w:r>
          <w:t>Ccb#15 AVV – version 1.2.3 at ICT convenience</w:t>
        </w:r>
      </w:ins>
    </w:p>
    <w:p w:rsidR="007202DE" w:rsidRPr="000873D3" w:rsidRDefault="007202DE" w:rsidP="007202DE">
      <w:pPr>
        <w:rPr>
          <w:ins w:id="68" w:author="Michael Clayton" w:date="2017-01-13T11:54:00Z"/>
        </w:rPr>
      </w:pPr>
    </w:p>
    <w:p w:rsidR="007202DE" w:rsidRDefault="007202DE" w:rsidP="00105949"/>
    <w:p w:rsidR="008C503C" w:rsidRDefault="008C503C" w:rsidP="00D068FE"/>
    <w:bookmarkStart w:id="69" w:name="_Ref467075421"/>
    <w:p w:rsidR="00847DA3" w:rsidRPr="00847DA3" w:rsidRDefault="00847DA3" w:rsidP="00847DA3">
      <w:pPr>
        <w:pStyle w:val="Heading3"/>
        <w:tabs>
          <w:tab w:val="clear" w:pos="1049"/>
          <w:tab w:val="num" w:pos="709"/>
        </w:tabs>
        <w:ind w:left="709" w:hanging="709"/>
        <w:rPr>
          <w:rFonts w:cs="DejaVuSansMono"/>
          <w:i w:val="0"/>
          <w:caps/>
          <w:color w:val="000000"/>
          <w:sz w:val="22"/>
          <w:szCs w:val="22"/>
          <w:lang w:val="en-GB"/>
        </w:rPr>
      </w:pPr>
      <w:r w:rsidRPr="00847DA3">
        <w:fldChar w:fldCharType="begin"/>
      </w:r>
      <w:r w:rsidRPr="00847DA3">
        <w:rPr>
          <w:i w:val="0"/>
        </w:rPr>
        <w:instrText xml:space="preserve"> HYPERLINK "http://ssa-owl.ssa.esa.int/otrs/index.pl?Action=AgentTicketZoom;TicketID=130" </w:instrText>
      </w:r>
      <w:r w:rsidRPr="00847DA3">
        <w:fldChar w:fldCharType="separate"/>
      </w:r>
      <w:r w:rsidRPr="00847DA3">
        <w:rPr>
          <w:rStyle w:val="Hyperlink"/>
          <w:rFonts w:cs="DejaVuSansMono"/>
          <w:b w:val="0"/>
          <w:i w:val="0"/>
          <w:sz w:val="22"/>
          <w:szCs w:val="22"/>
          <w:lang w:val="en-GB"/>
        </w:rPr>
        <w:t>Ticket#2016091910000061</w:t>
      </w:r>
      <w:r w:rsidRPr="00847DA3">
        <w:rPr>
          <w:rStyle w:val="Hyperlink"/>
          <w:rFonts w:cs="DejaVuSansMono"/>
          <w:b w:val="0"/>
          <w:i w:val="0"/>
          <w:sz w:val="22"/>
          <w:szCs w:val="22"/>
          <w:lang w:val="en-GB"/>
        </w:rPr>
        <w:fldChar w:fldCharType="end"/>
      </w:r>
      <w:r w:rsidRPr="00847DA3">
        <w:rPr>
          <w:rFonts w:cs="DejaVuSansMono"/>
          <w:b w:val="0"/>
          <w:i w:val="0"/>
          <w:color w:val="000000"/>
          <w:sz w:val="22"/>
          <w:szCs w:val="22"/>
          <w:lang w:val="en-GB"/>
        </w:rPr>
        <w:t xml:space="preserve"> —</w:t>
      </w:r>
      <w:r w:rsidRPr="00847DA3">
        <w:rPr>
          <w:i w:val="0"/>
        </w:rPr>
        <w:t xml:space="preserve"> </w:t>
      </w:r>
      <w:r w:rsidRPr="00847DA3">
        <w:rPr>
          <w:rFonts w:cs="DejaVuSansMono"/>
          <w:i w:val="0"/>
          <w:color w:val="000000"/>
          <w:sz w:val="22"/>
          <w:szCs w:val="22"/>
          <w:lang w:val="en-GB"/>
        </w:rPr>
        <w:t>Integration of the P2-NEO-VI tools</w:t>
      </w:r>
      <w:bookmarkEnd w:id="69"/>
      <w:r w:rsidRPr="00847DA3">
        <w:rPr>
          <w:rFonts w:cs="DejaVuSansMono"/>
          <w:i w:val="0"/>
          <w:color w:val="000000"/>
          <w:sz w:val="22"/>
          <w:szCs w:val="22"/>
          <w:lang w:val="en-GB"/>
        </w:rPr>
        <w:t xml:space="preserve"> </w:t>
      </w:r>
    </w:p>
    <w:p w:rsidR="00BE7956" w:rsidRDefault="00BE7956" w:rsidP="00BE7956">
      <w:r>
        <w:t>Ccb#13 : IRE installation still ongoing. Some issues still pending.</w:t>
      </w:r>
    </w:p>
    <w:p w:rsidR="002841B9" w:rsidRDefault="002841B9" w:rsidP="00BE7956">
      <w:pPr>
        <w:rPr>
          <w:ins w:id="70" w:author="Michael Clayton" w:date="2017-01-13T11:54:00Z"/>
        </w:rPr>
      </w:pPr>
      <w:r>
        <w:t xml:space="preserve">Ccb#14 : IRE installation </w:t>
      </w:r>
      <w:proofErr w:type="spellStart"/>
      <w:r>
        <w:t>finished.PrA</w:t>
      </w:r>
      <w:proofErr w:type="spellEnd"/>
      <w:r>
        <w:t xml:space="preserve"> on Fri 16/12</w:t>
      </w:r>
    </w:p>
    <w:p w:rsidR="007202DE" w:rsidRDefault="007202DE" w:rsidP="00BE7956">
      <w:ins w:id="71" w:author="Michael Clayton" w:date="2017-01-13T11:54:00Z">
        <w:r>
          <w:t xml:space="preserve">Ccb#15 : </w:t>
        </w:r>
        <w:proofErr w:type="spellStart"/>
        <w:r>
          <w:t>PrA</w:t>
        </w:r>
        <w:proofErr w:type="spellEnd"/>
        <w:r>
          <w:t xml:space="preserve"> unsuccessful. Some actions still open. </w:t>
        </w:r>
      </w:ins>
      <w:ins w:id="72" w:author="Michael Clayton" w:date="2017-01-13T11:55:00Z">
        <w:r>
          <w:t>Meeting next week. FA end of Jan.</w:t>
        </w:r>
      </w:ins>
    </w:p>
    <w:p w:rsidR="00E17CC5" w:rsidRDefault="00E17CC5" w:rsidP="00BE7956"/>
    <w:bookmarkStart w:id="73" w:name="_Ref467075425"/>
    <w:p w:rsidR="00847DA3" w:rsidRPr="006051BF" w:rsidRDefault="006051BF" w:rsidP="00847DA3">
      <w:pPr>
        <w:pStyle w:val="Heading3"/>
        <w:tabs>
          <w:tab w:val="clear" w:pos="1049"/>
          <w:tab w:val="num" w:pos="709"/>
        </w:tabs>
        <w:ind w:left="709" w:hanging="709"/>
        <w:rPr>
          <w:rFonts w:cs="DejaVuSansMono"/>
          <w:i w:val="0"/>
          <w:caps/>
          <w:color w:val="000000"/>
          <w:sz w:val="22"/>
          <w:szCs w:val="22"/>
          <w:lang w:val="en-GB"/>
        </w:rPr>
      </w:pPr>
      <w:r w:rsidRPr="006051BF">
        <w:fldChar w:fldCharType="begin"/>
      </w:r>
      <w:r w:rsidRPr="006051BF">
        <w:rPr>
          <w:i w:val="0"/>
        </w:rPr>
        <w:instrText xml:space="preserve"> HYPERLINK "http://ssa-owl.ssa.esa.int/otrs/index.pl?Action=AgentTicketZoom;TicketID=141" </w:instrText>
      </w:r>
      <w:r w:rsidRPr="006051BF">
        <w:fldChar w:fldCharType="separate"/>
      </w:r>
      <w:r w:rsidRPr="006051BF">
        <w:rPr>
          <w:rStyle w:val="Hyperlink"/>
          <w:rFonts w:cs="DejaVuSansMono"/>
          <w:b w:val="0"/>
          <w:i w:val="0"/>
          <w:sz w:val="22"/>
          <w:szCs w:val="22"/>
          <w:lang w:val="en-GB"/>
        </w:rPr>
        <w:t>Ticket#2016100410000087</w:t>
      </w:r>
      <w:r w:rsidRPr="006051BF">
        <w:rPr>
          <w:rStyle w:val="Hyperlink"/>
          <w:rFonts w:cs="DejaVuSansMono"/>
          <w:b w:val="0"/>
          <w:i w:val="0"/>
          <w:sz w:val="22"/>
          <w:szCs w:val="22"/>
          <w:lang w:val="en-GB"/>
        </w:rPr>
        <w:fldChar w:fldCharType="end"/>
      </w:r>
      <w:r w:rsidRPr="006051BF">
        <w:rPr>
          <w:rStyle w:val="Hyperlink"/>
          <w:rFonts w:cs="DejaVuSansMono"/>
          <w:b w:val="0"/>
          <w:i w:val="0"/>
          <w:sz w:val="22"/>
          <w:szCs w:val="22"/>
          <w:lang w:val="en-GB"/>
        </w:rPr>
        <w:t xml:space="preserve"> </w:t>
      </w:r>
      <w:r w:rsidRPr="006051BF">
        <w:rPr>
          <w:rFonts w:cs="DejaVuSansMono"/>
          <w:i w:val="0"/>
          <w:color w:val="000000"/>
          <w:sz w:val="22"/>
          <w:szCs w:val="22"/>
          <w:lang w:val="en-GB"/>
        </w:rPr>
        <w:t>Remote DB query</w:t>
      </w:r>
      <w:bookmarkEnd w:id="73"/>
    </w:p>
    <w:p w:rsidR="004A221B" w:rsidRDefault="004A221B" w:rsidP="00F20311">
      <w:r>
        <w:t>Ccb#12 : Ongoing. Update at end of Nov by ET</w:t>
      </w:r>
    </w:p>
    <w:p w:rsidR="00BE7956" w:rsidRDefault="00BE7956" w:rsidP="00BE7956">
      <w:r>
        <w:t>Ccb#13 : no change</w:t>
      </w:r>
    </w:p>
    <w:p w:rsidR="002841B9" w:rsidRDefault="002841B9" w:rsidP="002841B9">
      <w:pPr>
        <w:rPr>
          <w:ins w:id="74" w:author="Michael Clayton" w:date="2017-01-13T11:56:00Z"/>
        </w:rPr>
      </w:pPr>
      <w:r>
        <w:t>Ccb#14 : no change</w:t>
      </w:r>
    </w:p>
    <w:p w:rsidR="007202DE" w:rsidRDefault="007202DE" w:rsidP="002841B9">
      <w:ins w:id="75" w:author="Michael Clayton" w:date="2017-01-13T11:56:00Z">
        <w:r>
          <w:t>Ccb#15 : ET still pending.</w:t>
        </w:r>
      </w:ins>
    </w:p>
    <w:p w:rsidR="00E17CC5" w:rsidDel="00C64CC4" w:rsidRDefault="00E17CC5" w:rsidP="002841B9">
      <w:pPr>
        <w:rPr>
          <w:del w:id="76" w:author="Michael Clayton" w:date="2017-01-16T14:20:00Z"/>
        </w:rPr>
      </w:pPr>
    </w:p>
    <w:p w:rsidR="00E17CC5" w:rsidRDefault="00D47577" w:rsidP="00E17CC5">
      <w:pPr>
        <w:pStyle w:val="Heading3"/>
        <w:tabs>
          <w:tab w:val="clear" w:pos="1049"/>
          <w:tab w:val="num" w:pos="709"/>
        </w:tabs>
        <w:ind w:left="709" w:hanging="709"/>
        <w:rPr>
          <w:rFonts w:cs="DejaVuSansMono"/>
          <w:caps/>
          <w:color w:val="000000"/>
          <w:sz w:val="22"/>
          <w:szCs w:val="22"/>
          <w:lang w:val="en-GB"/>
        </w:rPr>
      </w:pPr>
      <w:hyperlink r:id="rId13" w:anchor="581" w:history="1">
        <w:r w:rsidR="00E17CC5" w:rsidRPr="00E17CC5">
          <w:rPr>
            <w:rStyle w:val="Hyperlink"/>
            <w:rFonts w:cs="DejaVuSansMono"/>
            <w:b w:val="0"/>
            <w:i w:val="0"/>
            <w:sz w:val="22"/>
            <w:szCs w:val="22"/>
            <w:lang w:val="en-GB"/>
          </w:rPr>
          <w:t>Ticket#2017010210000015</w:t>
        </w:r>
      </w:hyperlink>
      <w:r w:rsidR="00E17CC5" w:rsidRPr="00E17CC5">
        <w:rPr>
          <w:rFonts w:cs="DejaVuSansMono"/>
          <w:color w:val="000000"/>
          <w:sz w:val="22"/>
          <w:szCs w:val="22"/>
          <w:lang w:val="en-GB"/>
        </w:rPr>
        <w:t xml:space="preserve"> </w:t>
      </w:r>
      <w:r w:rsidR="00E17CC5" w:rsidRPr="00E17CC5">
        <w:rPr>
          <w:rFonts w:cs="DejaVuSansMono"/>
          <w:i w:val="0"/>
          <w:color w:val="000000"/>
          <w:sz w:val="22"/>
          <w:szCs w:val="22"/>
          <w:lang w:val="en-GB"/>
        </w:rPr>
        <w:t>High CPU usage - NEO FE and NEO BE</w:t>
      </w:r>
      <w:r w:rsidR="00E17CC5" w:rsidRPr="00E17CC5">
        <w:rPr>
          <w:rFonts w:cs="DejaVuSansMono"/>
          <w:caps/>
          <w:color w:val="000000"/>
          <w:sz w:val="22"/>
          <w:szCs w:val="22"/>
          <w:lang w:val="en-GB"/>
        </w:rPr>
        <w:t xml:space="preserve"> </w:t>
      </w:r>
    </w:p>
    <w:p w:rsidR="00E17CC5" w:rsidRPr="006051BF" w:rsidRDefault="00E17CC5" w:rsidP="00E17CC5">
      <w:pPr>
        <w:rPr>
          <w:rFonts w:cs="DejaVuSansMono"/>
          <w:i/>
          <w:caps/>
          <w:color w:val="000000"/>
          <w:sz w:val="22"/>
          <w:szCs w:val="22"/>
          <w:lang w:val="en-GB"/>
        </w:rPr>
      </w:pPr>
      <w:r>
        <w:rPr>
          <w:lang w:val="en-GB"/>
        </w:rPr>
        <w:t xml:space="preserve">FI : </w:t>
      </w:r>
      <w:r>
        <w:t xml:space="preserve">From Dec-31th  to Jan-1st the CPU usage(FE: 45 over 8, BE: 60 over 2) in the front-end and back-end servers is quite high. After analyzing and restarting the servers the CPU comes back to the previous value. Due to no changes were introduced during Christmas period and this is not the nominal scenario, is there any problem related to the </w:t>
      </w:r>
      <w:proofErr w:type="spellStart"/>
      <w:r>
        <w:t>NeoDys</w:t>
      </w:r>
      <w:proofErr w:type="spellEnd"/>
      <w:r>
        <w:t xml:space="preserve"> update?</w:t>
      </w:r>
    </w:p>
    <w:p w:rsidR="00E17CC5" w:rsidRDefault="00E17CC5" w:rsidP="002841B9">
      <w:pPr>
        <w:rPr>
          <w:ins w:id="77" w:author="Michael Clayton" w:date="2017-01-13T12:38:00Z"/>
        </w:rPr>
      </w:pPr>
    </w:p>
    <w:p w:rsidR="00D3020D" w:rsidRDefault="00E035AD" w:rsidP="002841B9">
      <w:ins w:id="78" w:author="Michael Clayton" w:date="2017-01-13T12:38:00Z">
        <w:r>
          <w:t xml:space="preserve">Ccb#15 : </w:t>
        </w:r>
      </w:ins>
      <w:r w:rsidR="00D3020D" w:rsidRPr="005649D9">
        <w:t>LFP stated that this ticket is related to sprs#123/124</w:t>
      </w:r>
    </w:p>
    <w:p w:rsidR="00D3020D" w:rsidRDefault="00D3020D" w:rsidP="002841B9"/>
    <w:p w:rsidR="00E035AD" w:rsidRDefault="00E035AD" w:rsidP="002841B9">
      <w:pPr>
        <w:rPr>
          <w:ins w:id="79" w:author="Michael Clayton" w:date="2017-01-16T14:17:00Z"/>
        </w:rPr>
      </w:pPr>
      <w:ins w:id="80" w:author="Michael Clayton" w:date="2017-01-13T12:39:00Z">
        <w:r>
          <w:t>AMT  raised the point of unable to access the OTRS queues at all. ICT/MC to clarify the current situation.</w:t>
        </w:r>
      </w:ins>
    </w:p>
    <w:p w:rsidR="00C64CC4" w:rsidRDefault="00C64CC4" w:rsidP="002841B9">
      <w:pPr>
        <w:rPr>
          <w:ins w:id="81" w:author="Michael Clayton" w:date="2017-01-16T14:17:00Z"/>
        </w:rPr>
      </w:pPr>
    </w:p>
    <w:p w:rsidR="00C64CC4" w:rsidRDefault="00C64CC4" w:rsidP="002841B9">
      <w:pPr>
        <w:rPr>
          <w:ins w:id="82" w:author="Michael Clayton" w:date="2017-01-16T14:19:00Z"/>
        </w:rPr>
      </w:pPr>
      <w:ins w:id="83" w:author="Michael Clayton" w:date="2017-01-16T14:17:00Z">
        <w:r>
          <w:t xml:space="preserve">MC – There is currently a </w:t>
        </w:r>
        <w:proofErr w:type="spellStart"/>
        <w:r w:rsidRPr="00C64CC4">
          <w:t>Deimos</w:t>
        </w:r>
        <w:proofErr w:type="spellEnd"/>
        <w:r>
          <w:t xml:space="preserve"> user within the OTRS ticketing system with </w:t>
        </w:r>
      </w:ins>
      <w:ins w:id="84" w:author="Michael Clayton" w:date="2017-01-16T14:18:00Z">
        <w:r>
          <w:t>access</w:t>
        </w:r>
      </w:ins>
      <w:ins w:id="85" w:author="Michael Clayton" w:date="2017-01-16T14:17:00Z">
        <w:r>
          <w:t xml:space="preserve"> to both </w:t>
        </w:r>
      </w:ins>
      <w:ins w:id="86" w:author="Michael Clayton" w:date="2017-01-16T14:18:00Z">
        <w:r>
          <w:t xml:space="preserve">NEO Testers and  </w:t>
        </w:r>
        <w:proofErr w:type="spellStart"/>
        <w:r>
          <w:t>NeoMaintenance</w:t>
        </w:r>
        <w:proofErr w:type="spellEnd"/>
        <w:r>
          <w:t xml:space="preserve"> queues although not including the </w:t>
        </w:r>
        <w:proofErr w:type="spellStart"/>
        <w:r>
          <w:t>ccb</w:t>
        </w:r>
        <w:proofErr w:type="spellEnd"/>
        <w:r>
          <w:t xml:space="preserve"> queue</w:t>
        </w:r>
      </w:ins>
      <w:ins w:id="87" w:author="Michael Clayton" w:date="2017-01-16T14:19:00Z">
        <w:r>
          <w:t>.</w:t>
        </w:r>
      </w:ins>
    </w:p>
    <w:p w:rsidR="00C64CC4" w:rsidRDefault="00C64CC4" w:rsidP="002841B9">
      <w:pPr>
        <w:rPr>
          <w:ins w:id="88" w:author="Michael Clayton" w:date="2017-01-16T14:19:00Z"/>
        </w:rPr>
      </w:pPr>
    </w:p>
    <w:p w:rsidR="00C64CC4" w:rsidRDefault="00C64CC4" w:rsidP="002841B9">
      <w:ins w:id="89" w:author="Michael Clayton" w:date="2017-01-16T14:19:00Z">
        <w:r>
          <w:t xml:space="preserve">As </w:t>
        </w:r>
        <w:proofErr w:type="spellStart"/>
        <w:r>
          <w:t>Deimos</w:t>
        </w:r>
        <w:proofErr w:type="spellEnd"/>
        <w:r>
          <w:t xml:space="preserve"> are always in the NEO </w:t>
        </w:r>
        <w:proofErr w:type="spellStart"/>
        <w:r>
          <w:t>ccb</w:t>
        </w:r>
        <w:proofErr w:type="spellEnd"/>
        <w:r>
          <w:t xml:space="preserve">, it would make sense to allow access to the </w:t>
        </w:r>
        <w:proofErr w:type="spellStart"/>
        <w:r>
          <w:t>ccb</w:t>
        </w:r>
        <w:proofErr w:type="spellEnd"/>
        <w:r>
          <w:t xml:space="preserve"> queue as well.</w:t>
        </w:r>
      </w:ins>
    </w:p>
    <w:p w:rsidR="00E51246" w:rsidRPr="006051BF" w:rsidRDefault="00E51246" w:rsidP="00E84D0B">
      <w:pPr>
        <w:pStyle w:val="Heading1"/>
        <w:rPr>
          <w:lang w:val="en-GB"/>
        </w:rPr>
      </w:pPr>
      <w:r w:rsidRPr="006051BF">
        <w:rPr>
          <w:lang w:val="en-GB"/>
        </w:rPr>
        <w:t>Conclusion Summary</w:t>
      </w:r>
    </w:p>
    <w:p w:rsidR="00CE5132" w:rsidRDefault="00E51246" w:rsidP="00C64CC4">
      <w:pPr>
        <w:autoSpaceDE w:val="0"/>
        <w:autoSpaceDN w:val="0"/>
        <w:adjustRightInd w:val="0"/>
        <w:spacing w:line="240" w:lineRule="auto"/>
        <w:rPr>
          <w:ins w:id="90" w:author="Michael Clayton" w:date="2017-01-16T12:48:00Z"/>
        </w:rPr>
      </w:pPr>
      <w:r w:rsidRPr="0002390A">
        <w:t xml:space="preserve">The </w:t>
      </w:r>
      <w:ins w:id="91" w:author="Michael Clayton" w:date="2017-01-16T12:18:00Z">
        <w:r w:rsidR="007E1CDF">
          <w:t xml:space="preserve">Ccb#15 </w:t>
        </w:r>
      </w:ins>
      <w:del w:id="92" w:author="Michael Clayton" w:date="2017-01-16T12:18:00Z">
        <w:r w:rsidRPr="0002390A" w:rsidDel="007E1CDF">
          <w:delText>CCB</w:delText>
        </w:r>
      </w:del>
      <w:r w:rsidRPr="0002390A">
        <w:t xml:space="preserve"> </w:t>
      </w:r>
      <w:r w:rsidR="005E7F1A" w:rsidRPr="0002390A">
        <w:t>authorizes</w:t>
      </w:r>
      <w:r w:rsidRPr="0002390A">
        <w:t xml:space="preserve"> the inclusion of the </w:t>
      </w:r>
      <w:proofErr w:type="spellStart"/>
      <w:r w:rsidR="00504A31" w:rsidRPr="0002390A">
        <w:t>Maint</w:t>
      </w:r>
      <w:proofErr w:type="spellEnd"/>
      <w:r w:rsidR="00504A31" w:rsidRPr="0002390A">
        <w:t xml:space="preserve"> </w:t>
      </w:r>
      <w:r w:rsidRPr="0002390A">
        <w:t>fix</w:t>
      </w:r>
      <w:r w:rsidR="00547FB5" w:rsidRPr="0002390A">
        <w:t>es</w:t>
      </w:r>
      <w:r w:rsidRPr="0002390A">
        <w:t xml:space="preserve"> </w:t>
      </w:r>
      <w:r w:rsidR="009C434A" w:rsidRPr="0002390A">
        <w:t xml:space="preserve">to </w:t>
      </w:r>
      <w:r w:rsidR="00AF29AB" w:rsidRPr="0002390A">
        <w:t xml:space="preserve">Tickets </w:t>
      </w:r>
      <w:r w:rsidR="00C71934" w:rsidRPr="007D4FF0">
        <w:rPr>
          <w:b/>
        </w:rPr>
        <w:t>:-</w:t>
      </w:r>
      <w:r w:rsidR="00BA371D" w:rsidRPr="007D4FF0">
        <w:rPr>
          <w:b/>
        </w:rPr>
        <w:t xml:space="preserve"> </w:t>
      </w:r>
      <w:r w:rsidR="00195F8F" w:rsidRPr="007D4FF0">
        <w:rPr>
          <w:b/>
        </w:rPr>
        <w:t xml:space="preserve"> </w:t>
      </w:r>
      <w:r w:rsidR="00F671C2">
        <w:rPr>
          <w:b/>
        </w:rPr>
        <w:t xml:space="preserve"> </w:t>
      </w:r>
      <w:r w:rsidR="00040E14">
        <w:rPr>
          <w:b/>
        </w:rPr>
        <w:t xml:space="preserve"> </w:t>
      </w:r>
      <w:del w:id="93" w:author="Michael Clayton" w:date="2017-01-13T12:41:00Z">
        <w:r w:rsidR="00254F9C" w:rsidDel="00E035AD">
          <w:rPr>
            <w:b/>
          </w:rPr>
          <w:delText>tbd</w:delText>
        </w:r>
      </w:del>
      <w:ins w:id="94" w:author="Michael Clayton" w:date="2017-01-16T12:48:00Z">
        <w:r w:rsidR="00CE5132">
          <w:rPr>
            <w:b/>
          </w:rPr>
          <w:t>no new tickets raised.</w:t>
        </w:r>
      </w:ins>
      <w:ins w:id="95" w:author="Michael Clayton" w:date="2017-01-16T12:18:00Z">
        <w:r w:rsidR="007E1CDF">
          <w:t xml:space="preserve"> </w:t>
        </w:r>
      </w:ins>
    </w:p>
    <w:p w:rsidR="00E035AD" w:rsidRDefault="00E035AD" w:rsidP="00C64CC4">
      <w:pPr>
        <w:pStyle w:val="Heading3"/>
        <w:numPr>
          <w:ilvl w:val="0"/>
          <w:numId w:val="0"/>
        </w:numPr>
        <w:rPr>
          <w:ins w:id="96" w:author="Michael Clayton" w:date="2017-01-13T12:42:00Z"/>
          <w:lang w:val="en-GB"/>
        </w:rPr>
      </w:pPr>
      <w:ins w:id="97" w:author="Michael Clayton" w:date="2017-01-13T12:42:00Z">
        <w:r>
          <w:rPr>
            <w:lang w:val="en-GB"/>
          </w:rPr>
          <w:t xml:space="preserve">AOB </w:t>
        </w:r>
      </w:ins>
    </w:p>
    <w:p w:rsidR="00E035AD" w:rsidRDefault="00E035AD" w:rsidP="00E035AD">
      <w:pPr>
        <w:rPr>
          <w:ins w:id="98" w:author="Michael Clayton" w:date="2017-01-13T12:43:00Z"/>
          <w:lang w:val="en-GB"/>
        </w:rPr>
      </w:pPr>
      <w:ins w:id="99" w:author="Michael Clayton" w:date="2017-01-13T12:42:00Z">
        <w:r>
          <w:rPr>
            <w:lang w:val="en-GB"/>
          </w:rPr>
          <w:t>MC raised the problem of locating all the source code for the NEO Portal OPE  to be loaded into a Master GIT repo on the TST server in the near future</w:t>
        </w:r>
      </w:ins>
      <w:ins w:id="100" w:author="Michael Clayton" w:date="2017-01-13T12:43:00Z">
        <w:r>
          <w:rPr>
            <w:lang w:val="en-GB"/>
          </w:rPr>
          <w:t xml:space="preserve"> possibly using </w:t>
        </w:r>
        <w:proofErr w:type="spellStart"/>
        <w:r>
          <w:rPr>
            <w:lang w:val="en-GB"/>
          </w:rPr>
          <w:t>GITLab</w:t>
        </w:r>
        <w:proofErr w:type="spellEnd"/>
        <w:r>
          <w:rPr>
            <w:lang w:val="en-GB"/>
          </w:rPr>
          <w:t>.</w:t>
        </w:r>
      </w:ins>
    </w:p>
    <w:p w:rsidR="00E035AD" w:rsidRPr="00E035AD" w:rsidRDefault="00E035AD" w:rsidP="00E035AD">
      <w:pPr>
        <w:rPr>
          <w:lang w:val="en-GB"/>
        </w:rPr>
      </w:pPr>
      <w:ins w:id="101" w:author="Michael Clayton" w:date="2017-01-13T12:43:00Z">
        <w:r>
          <w:rPr>
            <w:lang w:val="en-GB"/>
          </w:rPr>
          <w:t>ET stated that he could help with this before the end of Jan.</w:t>
        </w:r>
      </w:ins>
    </w:p>
    <w:p w:rsidR="00C455C2" w:rsidRDefault="00C455C2" w:rsidP="007D4FF0">
      <w:pPr>
        <w:autoSpaceDE w:val="0"/>
        <w:autoSpaceDN w:val="0"/>
        <w:adjustRightInd w:val="0"/>
        <w:spacing w:line="240" w:lineRule="auto"/>
        <w:jc w:val="both"/>
        <w:rPr>
          <w:rFonts w:cs="DejaVuSansMono"/>
          <w:b/>
          <w:color w:val="000000"/>
          <w:sz w:val="22"/>
          <w:szCs w:val="22"/>
          <w:lang w:val="en-GB"/>
        </w:rPr>
      </w:pPr>
    </w:p>
    <w:p w:rsidR="009A5B68" w:rsidRPr="007D4FF0" w:rsidRDefault="00E51246" w:rsidP="007D4FF0">
      <w:pPr>
        <w:autoSpaceDE w:val="0"/>
        <w:autoSpaceDN w:val="0"/>
        <w:adjustRightInd w:val="0"/>
        <w:spacing w:line="240" w:lineRule="auto"/>
        <w:jc w:val="both"/>
        <w:rPr>
          <w:rFonts w:cs="DejaVuSansMono"/>
          <w:color w:val="000000"/>
          <w:sz w:val="22"/>
          <w:szCs w:val="22"/>
          <w:lang w:val="en-GB"/>
        </w:rPr>
      </w:pPr>
      <w:r w:rsidRPr="007D4FF0">
        <w:rPr>
          <w:rFonts w:cs="DejaVuSansMono"/>
          <w:b/>
          <w:color w:val="000000"/>
          <w:sz w:val="22"/>
          <w:szCs w:val="22"/>
          <w:lang w:val="en-GB"/>
        </w:rPr>
        <w:t>Testing cycle</w:t>
      </w:r>
      <w:r w:rsidRPr="007D4FF0">
        <w:rPr>
          <w:rFonts w:cs="DejaVuSansMono"/>
          <w:color w:val="000000"/>
          <w:sz w:val="22"/>
          <w:szCs w:val="22"/>
          <w:lang w:val="en-GB"/>
        </w:rPr>
        <w:t xml:space="preserve">. </w:t>
      </w:r>
    </w:p>
    <w:p w:rsidR="009A5B68" w:rsidRDefault="00E51246" w:rsidP="00B65A6B">
      <w:pPr>
        <w:autoSpaceDE w:val="0"/>
        <w:autoSpaceDN w:val="0"/>
        <w:adjustRightInd w:val="0"/>
        <w:spacing w:line="240" w:lineRule="auto"/>
        <w:jc w:val="both"/>
      </w:pPr>
      <w:r w:rsidRPr="0002390A">
        <w:t>The SSA  Data System Team will take care of the testing aspect relating to Data System responsibility (</w:t>
      </w:r>
      <w:proofErr w:type="spellStart"/>
      <w:r w:rsidR="00743B35">
        <w:t>P</w:t>
      </w:r>
      <w:r w:rsidR="003C3999">
        <w:t>r</w:t>
      </w:r>
      <w:r w:rsidR="00743B35">
        <w:t>A</w:t>
      </w:r>
      <w:proofErr w:type="spellEnd"/>
      <w:r w:rsidR="00743B35">
        <w:t xml:space="preserve"> </w:t>
      </w:r>
      <w:r w:rsidR="001C2F50" w:rsidRPr="0002390A">
        <w:t>on the IRE</w:t>
      </w:r>
      <w:r w:rsidRPr="0002390A">
        <w:t xml:space="preserve">) </w:t>
      </w:r>
    </w:p>
    <w:p w:rsidR="00F46BD5" w:rsidRDefault="00E51246" w:rsidP="007D4FF0">
      <w:pPr>
        <w:autoSpaceDE w:val="0"/>
        <w:autoSpaceDN w:val="0"/>
        <w:adjustRightInd w:val="0"/>
        <w:spacing w:line="240" w:lineRule="auto"/>
        <w:jc w:val="both"/>
      </w:pPr>
      <w:r w:rsidRPr="0002390A">
        <w:lastRenderedPageBreak/>
        <w:t>Operational Validation (</w:t>
      </w:r>
      <w:r w:rsidR="00743B35">
        <w:t>F</w:t>
      </w:r>
      <w:r w:rsidRPr="0002390A">
        <w:t>A</w:t>
      </w:r>
      <w:r w:rsidR="001C2F50" w:rsidRPr="0002390A">
        <w:t xml:space="preserve"> on the</w:t>
      </w:r>
      <w:r w:rsidR="00743B35">
        <w:t xml:space="preserve"> </w:t>
      </w:r>
      <w:r w:rsidR="001C2F50" w:rsidRPr="0002390A">
        <w:t>OPE</w:t>
      </w:r>
      <w:r w:rsidR="00837F5F">
        <w:t>) by</w:t>
      </w:r>
      <w:r w:rsidRPr="0002390A">
        <w:t xml:space="preserve"> the NEO CC Operation Team is left to Segment leader / NEO CC  discretion.  SSA Data System Team will support the </w:t>
      </w:r>
      <w:r w:rsidR="00743B35">
        <w:t>FA.</w:t>
      </w:r>
    </w:p>
    <w:p w:rsidR="003B2823" w:rsidRDefault="003B2823" w:rsidP="007D4FF0">
      <w:pPr>
        <w:autoSpaceDE w:val="0"/>
        <w:autoSpaceDN w:val="0"/>
        <w:adjustRightInd w:val="0"/>
        <w:spacing w:line="240" w:lineRule="auto"/>
        <w:jc w:val="both"/>
      </w:pPr>
      <w:bookmarkStart w:id="102" w:name="_GoBack"/>
      <w:bookmarkEnd w:id="102"/>
    </w:p>
    <w:p w:rsidR="00F52522" w:rsidRPr="0002390A" w:rsidDel="00C64CC4" w:rsidRDefault="00F52522" w:rsidP="007D4FF0">
      <w:pPr>
        <w:autoSpaceDE w:val="0"/>
        <w:autoSpaceDN w:val="0"/>
        <w:adjustRightInd w:val="0"/>
        <w:spacing w:line="240" w:lineRule="auto"/>
        <w:jc w:val="both"/>
        <w:rPr>
          <w:del w:id="103" w:author="Michael Clayton" w:date="2017-01-16T14:20:00Z"/>
        </w:rPr>
      </w:pPr>
    </w:p>
    <w:p w:rsidR="00E51246" w:rsidRPr="006B0493" w:rsidDel="00C64CC4" w:rsidRDefault="00E51246" w:rsidP="007D4FF0">
      <w:pPr>
        <w:pStyle w:val="DataLabelLarge"/>
        <w:rPr>
          <w:del w:id="104" w:author="Michael Clayton" w:date="2017-01-16T14:20:00Z"/>
          <w:lang w:val="en-GB"/>
        </w:rPr>
      </w:pPr>
      <w:r w:rsidRPr="006B0493">
        <w:rPr>
          <w:lang w:val="en-GB"/>
        </w:rPr>
        <w:t>Date on next planned CCB</w:t>
      </w:r>
      <w:r w:rsidR="00A857C4">
        <w:rPr>
          <w:lang w:val="en-GB"/>
        </w:rPr>
        <w:t xml:space="preserve"> – </w:t>
      </w:r>
      <w:del w:id="105" w:author="Michael Clayton" w:date="2017-01-13T12:41:00Z">
        <w:r w:rsidR="00254F9C" w:rsidDel="00E035AD">
          <w:rPr>
            <w:lang w:val="en-GB"/>
          </w:rPr>
          <w:delText xml:space="preserve">tbd </w:delText>
        </w:r>
      </w:del>
      <w:ins w:id="106" w:author="Michael Clayton" w:date="2017-01-13T12:41:00Z">
        <w:r w:rsidR="00E035AD">
          <w:rPr>
            <w:lang w:val="en-GB"/>
          </w:rPr>
          <w:t xml:space="preserve">25 Jan </w:t>
        </w:r>
      </w:ins>
      <w:r w:rsidR="00254F9C">
        <w:rPr>
          <w:lang w:val="en-GB"/>
        </w:rPr>
        <w:t xml:space="preserve">@1430 </w:t>
      </w:r>
    </w:p>
    <w:p w:rsidR="00135E70" w:rsidRDefault="0085352F" w:rsidP="00C64CC4">
      <w:pPr>
        <w:pStyle w:val="DataLabelLarge"/>
        <w:rPr>
          <w:rFonts w:cs="DejaVuSansMono"/>
          <w:color w:val="000000"/>
          <w:sz w:val="22"/>
          <w:szCs w:val="22"/>
          <w:lang w:val="en-GB"/>
        </w:rPr>
      </w:pPr>
      <w:r>
        <w:rPr>
          <w:rFonts w:cs="DejaVuSansMono"/>
          <w:color w:val="000000"/>
          <w:sz w:val="22"/>
          <w:szCs w:val="22"/>
          <w:lang w:val="en-GB"/>
        </w:rPr>
        <w:t xml:space="preserve"> </w:t>
      </w:r>
    </w:p>
    <w:sectPr w:rsidR="00135E70" w:rsidSect="00772302">
      <w:headerReference w:type="even" r:id="rId14"/>
      <w:headerReference w:type="default" r:id="rId15"/>
      <w:footerReference w:type="even" r:id="rId16"/>
      <w:footerReference w:type="default" r:id="rId17"/>
      <w:headerReference w:type="first" r:id="rId18"/>
      <w:footerReference w:type="first" r:id="rId19"/>
      <w:pgSz w:w="11907" w:h="16840" w:code="9"/>
      <w:pgMar w:top="1860" w:right="1106" w:bottom="1979" w:left="1134" w:header="771" w:footer="91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8B9" w:rsidRDefault="000068B9">
      <w:r>
        <w:separator/>
      </w:r>
    </w:p>
    <w:p w:rsidR="000068B9" w:rsidRDefault="000068B9"/>
  </w:endnote>
  <w:endnote w:type="continuationSeparator" w:id="0">
    <w:p w:rsidR="000068B9" w:rsidRDefault="000068B9">
      <w:r>
        <w:continuationSeparator/>
      </w:r>
    </w:p>
    <w:p w:rsidR="000068B9" w:rsidRDefault="000068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embedRegular r:id="rId1" w:fontKey="{4A700F76-E459-4B11-88E2-63B47D24F1D1}"/>
    <w:embedBold r:id="rId2" w:fontKey="{410DD324-35A3-455F-B014-B2B373CE9A4B}"/>
    <w:embedItalic r:id="rId3" w:fontKey="{497AC15D-02C2-4B59-B8AD-09A6E2229BA5}"/>
    <w:embedBoldItalic r:id="rId4" w:fontKey="{15F732E8-F95E-4C4D-B0EB-DDA05298E455}"/>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esStyle-BoldTf">
    <w:altName w:val="Lucida Grande"/>
    <w:panose1 w:val="02000806040000020004"/>
    <w:charset w:val="00"/>
    <w:family w:val="auto"/>
    <w:pitch w:val="variable"/>
    <w:sig w:usb0="800000AF" w:usb1="4000204A" w:usb2="00000000" w:usb3="00000000" w:csb0="00000001" w:csb1="00000000"/>
    <w:embedRegular r:id="rId5" w:subsetted="1" w:fontKey="{7506383F-E8C7-456D-B83B-2B102FDF5066}"/>
  </w:font>
  <w:font w:name="NotesEsa">
    <w:altName w:val="Candara"/>
    <w:panose1 w:val="00000000000000000000"/>
    <w:charset w:val="00"/>
    <w:family w:val="modern"/>
    <w:notTrueType/>
    <w:pitch w:val="variable"/>
    <w:sig w:usb0="800000EF" w:usb1="4000206A" w:usb2="00000000" w:usb3="00000000" w:csb0="00000093"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DejaVuSansMono">
    <w:altName w:val="Times New Roman"/>
    <w:panose1 w:val="00000000000000000000"/>
    <w:charset w:val="B2"/>
    <w:family w:val="auto"/>
    <w:notTrueType/>
    <w:pitch w:val="default"/>
    <w:sig w:usb0="00002000" w:usb1="00000000" w:usb2="00000000" w:usb3="00000000" w:csb0="00000040" w:csb1="00000000"/>
  </w:font>
  <w:font w:name="Garamond">
    <w:panose1 w:val="02020404030301010803"/>
    <w:charset w:val="00"/>
    <w:family w:val="roman"/>
    <w:pitch w:val="variable"/>
    <w:sig w:usb0="00000287" w:usb1="00000000" w:usb2="00000000" w:usb3="00000000" w:csb0="0000009F" w:csb1="00000000"/>
    <w:embedRegular r:id="rId6" w:subsetted="1" w:fontKey="{AD6F440E-57E0-42E6-93D0-C0F85F013D76}"/>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7E2" w:rsidRPr="00A10D4B" w:rsidRDefault="009B67E2" w:rsidP="00A10D4B">
    <w:pPr>
      <w:pStyle w:val="Footer"/>
    </w:pPr>
    <w:r w:rsidRPr="00A10D4B">
      <w:fldChar w:fldCharType="begin"/>
    </w:r>
    <w:r w:rsidRPr="00A10D4B">
      <w:instrText xml:space="preserve">PAGE  </w:instrText>
    </w:r>
    <w:r w:rsidRPr="00A10D4B">
      <w:fldChar w:fldCharType="separate"/>
    </w:r>
    <w:r w:rsidR="009D3CB8">
      <w:t>1</w:t>
    </w:r>
    <w:r w:rsidRPr="00A10D4B">
      <w:fldChar w:fldCharType="end"/>
    </w:r>
  </w:p>
  <w:p w:rsidR="009B67E2" w:rsidRPr="00A10D4B" w:rsidRDefault="009B67E2" w:rsidP="00A10D4B">
    <w:pPr>
      <w:pStyle w:val="Footer"/>
    </w:pPr>
  </w:p>
  <w:p w:rsidR="009B67E2" w:rsidRPr="00A10D4B" w:rsidRDefault="009B67E2" w:rsidP="00A10D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7E2" w:rsidRPr="00A10D4B" w:rsidRDefault="009B67E2" w:rsidP="00A10D4B">
    <w:pPr>
      <w:pStyle w:val="Footer"/>
    </w:pPr>
    <w:r w:rsidRPr="00A10D4B">
      <w:t xml:space="preserve">Page </w:t>
    </w:r>
    <w:r w:rsidRPr="00A10D4B">
      <w:fldChar w:fldCharType="begin"/>
    </w:r>
    <w:r w:rsidRPr="00A10D4B">
      <w:instrText xml:space="preserve">PAGE  </w:instrText>
    </w:r>
    <w:r w:rsidRPr="00A10D4B">
      <w:fldChar w:fldCharType="separate"/>
    </w:r>
    <w:r w:rsidR="003B2823">
      <w:t>6</w:t>
    </w:r>
    <w:r w:rsidRPr="00A10D4B">
      <w:fldChar w:fldCharType="end"/>
    </w:r>
    <w:r w:rsidRPr="00A10D4B">
      <w:t>/</w:t>
    </w:r>
    <w:r w:rsidRPr="00A10D4B">
      <w:fldChar w:fldCharType="begin"/>
    </w:r>
    <w:r w:rsidRPr="00A10D4B">
      <w:instrText xml:space="preserve"> NUMPAGES </w:instrText>
    </w:r>
    <w:r w:rsidRPr="00A10D4B">
      <w:fldChar w:fldCharType="separate"/>
    </w:r>
    <w:r w:rsidR="003B2823">
      <w:t>6</w:t>
    </w:r>
    <w:r w:rsidRPr="00A10D4B">
      <w:fldChar w:fldCharType="end"/>
    </w:r>
  </w:p>
  <w:p w:rsidR="009B67E2" w:rsidRPr="009167C2" w:rsidRDefault="009B67E2" w:rsidP="004E00C8">
    <w:pPr>
      <w:rPr>
        <w:sz w:val="16"/>
        <w:szCs w:val="16"/>
        <w:lang w:val="en-GB"/>
      </w:rPr>
    </w:pPr>
    <w:r>
      <w:rPr>
        <w:rStyle w:val="PageNumber"/>
        <w:szCs w:val="16"/>
      </w:rPr>
      <w:fldChar w:fldCharType="begin"/>
    </w:r>
    <w:r w:rsidRPr="009167C2">
      <w:rPr>
        <w:rStyle w:val="PageNumber"/>
        <w:szCs w:val="16"/>
        <w:lang w:val="en-GB"/>
      </w:rPr>
      <w:instrText xml:space="preserve"> DOCPROPERTY  Title  \* </w:instrText>
    </w:r>
    <w:r w:rsidRPr="0050068B">
      <w:rPr>
        <w:rStyle w:val="PageNumber"/>
      </w:rPr>
      <w:instrText>MERGEFORMAT</w:instrText>
    </w:r>
    <w:r w:rsidRPr="009167C2">
      <w:rPr>
        <w:rStyle w:val="PageNumber"/>
        <w:szCs w:val="16"/>
        <w:lang w:val="en-GB"/>
      </w:rPr>
      <w:instrText xml:space="preserve"> </w:instrText>
    </w:r>
    <w:r>
      <w:rPr>
        <w:rStyle w:val="PageNumber"/>
        <w:szCs w:val="16"/>
      </w:rPr>
      <w:fldChar w:fldCharType="separate"/>
    </w:r>
    <w:r w:rsidR="009D3CB8">
      <w:rPr>
        <w:rStyle w:val="PageNumber"/>
        <w:szCs w:val="16"/>
        <w:lang w:val="en-GB"/>
      </w:rPr>
      <w:t xml:space="preserve">SSA Data Systems </w:t>
    </w:r>
    <w:proofErr w:type="spellStart"/>
    <w:r w:rsidR="009D3CB8">
      <w:rPr>
        <w:rStyle w:val="PageNumber"/>
        <w:szCs w:val="16"/>
        <w:lang w:val="en-GB"/>
      </w:rPr>
      <w:t>ccb</w:t>
    </w:r>
    <w:proofErr w:type="spellEnd"/>
    <w:r w:rsidR="009D3CB8">
      <w:rPr>
        <w:rStyle w:val="PageNumber"/>
        <w:szCs w:val="16"/>
        <w:lang w:val="en-GB"/>
      </w:rPr>
      <w:t xml:space="preserve"> 015</w:t>
    </w:r>
    <w:r>
      <w:rPr>
        <w:rStyle w:val="PageNumber"/>
        <w:szCs w:val="16"/>
      </w:rPr>
      <w:fldChar w:fldCharType="end"/>
    </w:r>
  </w:p>
  <w:p w:rsidR="009B67E2" w:rsidRPr="00A10D4B" w:rsidRDefault="009B67E2" w:rsidP="00A10D4B">
    <w:pPr>
      <w:pStyle w:val="Footer"/>
    </w:pPr>
    <w:r w:rsidRPr="00A10D4B">
      <w:t xml:space="preserve">Date </w:t>
    </w:r>
    <w:r>
      <w:fldChar w:fldCharType="begin"/>
    </w:r>
    <w:r>
      <w:instrText xml:space="preserve"> DOCPROPERTY  "Issue Date" </w:instrText>
    </w:r>
    <w:r>
      <w:rPr>
        <w:lang w:val="en-GB"/>
      </w:rPr>
      <w:instrText xml:space="preserve">\@ "dd/MM/yyyy" </w:instrText>
    </w:r>
    <w:r>
      <w:instrText xml:space="preserve">\* MERGEFORMAT </w:instrText>
    </w:r>
    <w:r>
      <w:fldChar w:fldCharType="separate"/>
    </w:r>
    <w:ins w:id="107" w:author="Michael Clayton" w:date="2017-01-16T14:28:00Z">
      <w:r w:rsidR="009D3CB8">
        <w:t>16/01/2017</w:t>
      </w:r>
    </w:ins>
    <w:del w:id="108" w:author="Michael Clayton" w:date="2017-01-16T12:17:00Z">
      <w:r w:rsidR="008F1785" w:rsidDel="007E1CDF">
        <w:delText>13/01/2017</w:delText>
      </w:r>
    </w:del>
    <w:r>
      <w:fldChar w:fldCharType="end"/>
    </w:r>
    <w:r w:rsidRPr="00A10D4B">
      <w:t xml:space="preserve">  </w:t>
    </w:r>
    <w:r>
      <w:t xml:space="preserve"> </w:t>
    </w:r>
    <w:r w:rsidRPr="00A10D4B">
      <w:t xml:space="preserve"> </w:t>
    </w:r>
    <w:r w:rsidRPr="00A10D4B">
      <w:rPr>
        <w:lang w:val="en-GB" w:eastAsia="en-GB"/>
      </w:rPr>
      <w:drawing>
        <wp:anchor distT="0" distB="0" distL="114300" distR="114300" simplePos="0" relativeHeight="251657728" behindDoc="1" locked="1" layoutInCell="1" allowOverlap="1" wp14:anchorId="33F553F4" wp14:editId="65A29693">
          <wp:simplePos x="0" y="0"/>
          <wp:positionH relativeFrom="rightMargin">
            <wp:posOffset>-1248410</wp:posOffset>
          </wp:positionH>
          <wp:positionV relativeFrom="page">
            <wp:posOffset>9910445</wp:posOffset>
          </wp:positionV>
          <wp:extent cx="1248410" cy="201930"/>
          <wp:effectExtent l="0" t="0" r="8890" b="7620"/>
          <wp:wrapSquare wrapText="bothSides"/>
          <wp:docPr id="171"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abel_signature_o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8410" cy="201930"/>
                  </a:xfrm>
                  <a:prstGeom prst="rect">
                    <a:avLst/>
                  </a:prstGeom>
                  <a:noFill/>
                </pic:spPr>
              </pic:pic>
            </a:graphicData>
          </a:graphic>
          <wp14:sizeRelH relativeFrom="page">
            <wp14:pctWidth>0</wp14:pctWidth>
          </wp14:sizeRelH>
          <wp14:sizeRelV relativeFrom="page">
            <wp14:pctHeight>0</wp14:pctHeight>
          </wp14:sizeRelV>
        </wp:anchor>
      </w:drawing>
    </w:r>
    <w:r w:rsidR="000068B9">
      <w:fldChar w:fldCharType="begin"/>
    </w:r>
    <w:r w:rsidR="000068B9">
      <w:instrText xml:space="preserve"> DOCPROPERTY  "Reference" \* MERGEFORMAT </w:instrText>
    </w:r>
    <w:r w:rsidR="000068B9">
      <w:fldChar w:fldCharType="separate"/>
    </w:r>
    <w:r w:rsidR="009D3CB8">
      <w:t>ESA-SSA-DS-MIN-0015</w:t>
    </w:r>
    <w:r w:rsidR="000068B9">
      <w:fldChar w:fldCharType="end"/>
    </w:r>
    <w:r w:rsidRPr="00A10D4B">
      <w:rPr>
        <w:lang w:val="en-GB" w:eastAsia="en-GB"/>
      </w:rPr>
      <mc:AlternateContent>
        <mc:Choice Requires="wps">
          <w:drawing>
            <wp:anchor distT="0" distB="0" distL="114300" distR="114300" simplePos="0" relativeHeight="251656704" behindDoc="0" locked="0" layoutInCell="1" allowOverlap="1" wp14:anchorId="521124BC" wp14:editId="76BB1809">
              <wp:simplePos x="0" y="0"/>
              <wp:positionH relativeFrom="column">
                <wp:posOffset>722630</wp:posOffset>
              </wp:positionH>
              <wp:positionV relativeFrom="paragraph">
                <wp:posOffset>9976485</wp:posOffset>
              </wp:positionV>
              <wp:extent cx="5887720" cy="0"/>
              <wp:effectExtent l="0" t="0" r="0" b="0"/>
              <wp:wrapNone/>
              <wp:docPr id="1"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7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4" o:spid="_x0000_s1026" type="#_x0000_t32" style="position:absolute;margin-left:56.9pt;margin-top:785.55pt;width:463.6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MHw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"/>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7E2" w:rsidRPr="00A10D4B" w:rsidRDefault="009B67E2" w:rsidP="00A10D4B">
    <w:pPr>
      <w:pStyle w:val="Footer"/>
    </w:pPr>
    <w:r w:rsidRPr="00A10D4B">
      <w:t xml:space="preserve">Page </w:t>
    </w:r>
    <w:r w:rsidRPr="00A10D4B">
      <w:fldChar w:fldCharType="begin"/>
    </w:r>
    <w:r w:rsidRPr="00A10D4B">
      <w:instrText xml:space="preserve">PAGE  </w:instrText>
    </w:r>
    <w:r w:rsidRPr="00A10D4B">
      <w:fldChar w:fldCharType="separate"/>
    </w:r>
    <w:r w:rsidR="005649D9">
      <w:t>1</w:t>
    </w:r>
    <w:r w:rsidRPr="00A10D4B">
      <w:fldChar w:fldCharType="end"/>
    </w:r>
    <w:r w:rsidRPr="00A10D4B">
      <w:t>/</w:t>
    </w:r>
    <w:r w:rsidRPr="00A10D4B">
      <w:fldChar w:fldCharType="begin"/>
    </w:r>
    <w:r w:rsidRPr="00A10D4B">
      <w:instrText xml:space="preserve"> NUMPAGES </w:instrText>
    </w:r>
    <w:r w:rsidRPr="00A10D4B">
      <w:fldChar w:fldCharType="separate"/>
    </w:r>
    <w:r w:rsidR="005649D9">
      <w:t>1</w:t>
    </w:r>
    <w:r w:rsidRPr="00A10D4B">
      <w:fldChar w:fldCharType="end"/>
    </w:r>
    <w:r w:rsidRPr="00A10D4B">
      <w:rPr>
        <w:lang w:val="en-GB" w:eastAsia="en-GB"/>
      </w:rPr>
      <w:drawing>
        <wp:anchor distT="0" distB="0" distL="114300" distR="114300" simplePos="0" relativeHeight="251655680" behindDoc="1" locked="1" layoutInCell="1" allowOverlap="1" wp14:anchorId="26C0509C" wp14:editId="3AE142F2">
          <wp:simplePos x="0" y="0"/>
          <wp:positionH relativeFrom="rightMargin">
            <wp:posOffset>-1248410</wp:posOffset>
          </wp:positionH>
          <wp:positionV relativeFrom="page">
            <wp:posOffset>9910445</wp:posOffset>
          </wp:positionV>
          <wp:extent cx="1248410" cy="201930"/>
          <wp:effectExtent l="0" t="0" r="8890" b="7620"/>
          <wp:wrapSquare wrapText="bothSides"/>
          <wp:docPr id="173" name="ESAlogo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abel_signature_o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8410" cy="20193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sdt>
      <w:sdtPr>
        <w:alias w:val="Subject"/>
        <w:tag w:val=""/>
        <w:id w:val="2140759087"/>
        <w:placeholder>
          <w:docPart w:val="B571CC68388D4DAA8617A4C48C6BCB6F"/>
        </w:placeholder>
        <w:dataBinding w:prefixMappings="xmlns:ns0='http://purl.org/dc/elements/1.1/' xmlns:ns1='http://schemas.openxmlformats.org/package/2006/metadata/core-properties' " w:xpath="/ns1:coreProperties[1]/ns0:subject[1]" w:storeItemID="{6C3C8BC8-F283-45AE-878A-BAB7291924A1}"/>
        <w:text/>
      </w:sdtPr>
      <w:sdtEndPr/>
      <w:sdtContent>
        <w:r w:rsidR="005E0ECF">
          <w:rPr>
            <w:lang w:val="en-GB"/>
          </w:rPr>
          <w:t>SSA Data Systems ccb 015</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8B9" w:rsidRDefault="000068B9">
      <w:r>
        <w:separator/>
      </w:r>
    </w:p>
    <w:p w:rsidR="000068B9" w:rsidRDefault="000068B9"/>
  </w:footnote>
  <w:footnote w:type="continuationSeparator" w:id="0">
    <w:p w:rsidR="000068B9" w:rsidRDefault="000068B9">
      <w:r>
        <w:continuationSeparator/>
      </w:r>
    </w:p>
    <w:p w:rsidR="000068B9" w:rsidRDefault="000068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7E2" w:rsidRDefault="009B67E2" w:rsidP="00A10D4B">
    <w:pPr>
      <w:pStyle w:val="Classification"/>
      <w:rPr>
        <w:rStyle w:val="PageNumber"/>
      </w:rPr>
    </w:pPr>
    <w:r>
      <w:rPr>
        <w:rStyle w:val="PageNumber"/>
      </w:rPr>
      <w:fldChar w:fldCharType="begin"/>
    </w:r>
    <w:r>
      <w:rPr>
        <w:rStyle w:val="PageNumber"/>
      </w:rPr>
      <w:instrText xml:space="preserve">PAGE  </w:instrText>
    </w:r>
    <w:r>
      <w:rPr>
        <w:rStyle w:val="PageNumber"/>
      </w:rPr>
      <w:fldChar w:fldCharType="separate"/>
    </w:r>
    <w:r w:rsidR="009D3CB8">
      <w:rPr>
        <w:rStyle w:val="PageNumber"/>
        <w:noProof/>
      </w:rPr>
      <w:t>1</w:t>
    </w:r>
    <w:r>
      <w:rPr>
        <w:rStyle w:val="PageNumber"/>
      </w:rPr>
      <w:fldChar w:fldCharType="end"/>
    </w:r>
  </w:p>
  <w:p w:rsidR="009B67E2" w:rsidRDefault="009B67E2" w:rsidP="00A10D4B">
    <w:pPr>
      <w:pStyle w:val="Classification"/>
    </w:pPr>
  </w:p>
  <w:p w:rsidR="009B67E2" w:rsidRDefault="009B67E2" w:rsidP="00A10D4B">
    <w:pPr>
      <w:pStyle w:val="Classificatio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7E2" w:rsidRPr="00963438" w:rsidRDefault="009B67E2" w:rsidP="00A10D4B">
    <w:pPr>
      <w:pStyle w:val="Classification"/>
    </w:pPr>
    <w:r>
      <w:rPr>
        <w:noProof/>
        <w:lang w:val="en-GB"/>
      </w:rPr>
      <w:fldChar w:fldCharType="begin"/>
    </w:r>
    <w:r>
      <w:rPr>
        <w:noProof/>
        <w:lang w:val="en-GB"/>
      </w:rPr>
      <w:instrText xml:space="preserve"> DOCPROPERTY  Classification  \* MERGEFORMAT </w:instrText>
    </w:r>
    <w:r>
      <w:rPr>
        <w:noProof/>
        <w:lang w:val="en-GB"/>
      </w:rPr>
      <w:fldChar w:fldCharType="separate"/>
    </w:r>
    <w:r w:rsidR="009D3CB8">
      <w:rPr>
        <w:noProof/>
        <w:lang w:val="en-GB"/>
      </w:rPr>
      <w:t>ESA UNCLASSIFIED - For Official Use</w:t>
    </w:r>
    <w:r>
      <w:rPr>
        <w:noProof/>
        <w:lang w:val="en-GB"/>
      </w:rPr>
      <w:fldChar w:fldCharType="end"/>
    </w:r>
    <w:r>
      <w:rPr>
        <w:noProof/>
        <w:lang w:val="en-GB"/>
      </w:rPr>
      <w:t xml:space="preserve"> </w:t>
    </w:r>
    <w:r>
      <w:rPr>
        <w:noProof/>
        <w:lang w:val="en-GB"/>
      </w:rPr>
      <w:fldChar w:fldCharType="begin"/>
    </w:r>
    <w:r>
      <w:rPr>
        <w:noProof/>
        <w:lang w:val="en-GB"/>
      </w:rPr>
      <w:instrText xml:space="preserve"> DOCPROPERTY  CAVEAT_Separator \* MERGEFORMAT </w:instrText>
    </w:r>
    <w:r>
      <w:rPr>
        <w:noProof/>
        <w:lang w:val="en-GB"/>
      </w:rPr>
      <w:fldChar w:fldCharType="separate"/>
    </w:r>
    <w:r w:rsidR="009D3CB8" w:rsidRPr="009D3CB8">
      <w:rPr>
        <w:b/>
        <w:bCs/>
        <w:noProof/>
        <w:lang w:val="en-GB"/>
      </w:rPr>
      <w:t xml:space="preserve"> </w:t>
    </w:r>
    <w:r>
      <w:rPr>
        <w:noProof/>
        <w:lang w:val="en-GB"/>
      </w:rPr>
      <w:fldChar w:fldCharType="end"/>
    </w:r>
    <w:r w:rsidRPr="00200D08">
      <w:rPr>
        <w:noProof/>
        <w:lang w:val="en-GB" w:eastAsia="en-GB"/>
      </w:rPr>
      <w:drawing>
        <wp:anchor distT="0" distB="0" distL="114300" distR="114300" simplePos="0" relativeHeight="251661824" behindDoc="1" locked="0" layoutInCell="1" allowOverlap="1" wp14:anchorId="07C2F192" wp14:editId="5CBA233D">
          <wp:simplePos x="0" y="0"/>
          <wp:positionH relativeFrom="rightMargin">
            <wp:posOffset>-1318260</wp:posOffset>
          </wp:positionH>
          <wp:positionV relativeFrom="margin">
            <wp:posOffset>-575945</wp:posOffset>
          </wp:positionV>
          <wp:extent cx="1318260" cy="474345"/>
          <wp:effectExtent l="0" t="0" r="0" b="1905"/>
          <wp:wrapTight wrapText="bothSides">
            <wp:wrapPolygon edited="0">
              <wp:start x="0" y="0"/>
              <wp:lineTo x="0" y="20819"/>
              <wp:lineTo x="21225" y="20819"/>
              <wp:lineTo x="21225" y="0"/>
              <wp:lineTo x="0" y="0"/>
            </wp:wrapPolygon>
          </wp:wrapTight>
          <wp:docPr id="2" name="ES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18260" cy="474345"/>
                  </a:xfrm>
                  <a:prstGeom prst="rect">
                    <a:avLst/>
                  </a:prstGeom>
                  <a:noFill/>
                  <a:ln>
                    <a:noFill/>
                  </a:ln>
                </pic:spPr>
              </pic:pic>
            </a:graphicData>
          </a:graphic>
        </wp:anchor>
      </w:drawing>
    </w:r>
    <w:r>
      <w:rPr>
        <w:noProof/>
        <w:lang w:val="en-GB" w:eastAsia="en-GB"/>
      </w:rPr>
      <w:drawing>
        <wp:anchor distT="0" distB="0" distL="114300" distR="114300" simplePos="0" relativeHeight="251659776" behindDoc="1" locked="0" layoutInCell="1" allowOverlap="1" wp14:anchorId="6BE6B3A6" wp14:editId="0C86D501">
          <wp:simplePos x="0" y="0"/>
          <wp:positionH relativeFrom="rightMargin">
            <wp:posOffset>-1318260</wp:posOffset>
          </wp:positionH>
          <wp:positionV relativeFrom="margin">
            <wp:posOffset>-575945</wp:posOffset>
          </wp:positionV>
          <wp:extent cx="1318260" cy="474345"/>
          <wp:effectExtent l="0" t="0" r="0" b="1905"/>
          <wp:wrapTight wrapText="bothSides">
            <wp:wrapPolygon edited="0">
              <wp:start x="0" y="0"/>
              <wp:lineTo x="0" y="20819"/>
              <wp:lineTo x="21225" y="20819"/>
              <wp:lineTo x="21225" y="0"/>
              <wp:lineTo x="0" y="0"/>
            </wp:wrapPolygon>
          </wp:wrapTight>
          <wp:docPr id="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18260" cy="47434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7E2" w:rsidRPr="00200D08" w:rsidRDefault="009B67E2" w:rsidP="00943DFE">
    <w:pPr>
      <w:pStyle w:val="Classification"/>
      <w:rPr>
        <w:lang w:val="en-GB"/>
      </w:rPr>
    </w:pPr>
    <w:r>
      <w:rPr>
        <w:noProof/>
        <w:lang w:val="en-GB"/>
      </w:rPr>
      <w:fldChar w:fldCharType="begin"/>
    </w:r>
    <w:r>
      <w:rPr>
        <w:noProof/>
        <w:lang w:val="en-GB"/>
      </w:rPr>
      <w:instrText xml:space="preserve"> DOCPROPERTY  Classification  \* MERGEFORMAT </w:instrText>
    </w:r>
    <w:r>
      <w:rPr>
        <w:noProof/>
        <w:lang w:val="en-GB"/>
      </w:rPr>
      <w:fldChar w:fldCharType="separate"/>
    </w:r>
    <w:r w:rsidR="009D3CB8">
      <w:rPr>
        <w:noProof/>
        <w:lang w:val="en-GB"/>
      </w:rPr>
      <w:t>ESA UNCLASSIFIED - For Official Use</w:t>
    </w:r>
    <w:r>
      <w:rPr>
        <w:noProof/>
        <w:lang w:val="en-GB"/>
      </w:rPr>
      <w:fldChar w:fldCharType="end"/>
    </w:r>
    <w:r>
      <w:rPr>
        <w:noProof/>
        <w:lang w:val="en-GB"/>
      </w:rPr>
      <w:t xml:space="preserve"> </w:t>
    </w:r>
    <w:r>
      <w:rPr>
        <w:noProof/>
        <w:lang w:val="en-GB"/>
      </w:rPr>
      <w:fldChar w:fldCharType="begin"/>
    </w:r>
    <w:r>
      <w:rPr>
        <w:noProof/>
        <w:lang w:val="en-GB"/>
      </w:rPr>
      <w:instrText xml:space="preserve"> DOCPROPERTY  CAVEAT_Separator \* MERGEFORMAT </w:instrText>
    </w:r>
    <w:r>
      <w:rPr>
        <w:noProof/>
        <w:lang w:val="en-GB"/>
      </w:rPr>
      <w:fldChar w:fldCharType="separate"/>
    </w:r>
    <w:r w:rsidR="009D3CB8" w:rsidRPr="009D3CB8">
      <w:rPr>
        <w:b/>
        <w:bCs/>
        <w:noProof/>
        <w:lang w:val="en-GB"/>
      </w:rPr>
      <w:t xml:space="preserve"> </w:t>
    </w:r>
    <w:r>
      <w:rPr>
        <w:noProof/>
        <w:lang w:val="en-GB"/>
      </w:rPr>
      <w:fldChar w:fldCharType="end"/>
    </w:r>
    <w:r w:rsidRPr="00200D08">
      <w:rPr>
        <w:noProof/>
        <w:lang w:val="en-GB" w:eastAsia="en-GB"/>
      </w:rPr>
      <w:drawing>
        <wp:anchor distT="0" distB="0" distL="114300" distR="114300" simplePos="0" relativeHeight="251658752" behindDoc="1" locked="0" layoutInCell="1" allowOverlap="1" wp14:anchorId="22B920F4" wp14:editId="3331EF0F">
          <wp:simplePos x="0" y="0"/>
          <wp:positionH relativeFrom="rightMargin">
            <wp:posOffset>-1318260</wp:posOffset>
          </wp:positionH>
          <wp:positionV relativeFrom="margin">
            <wp:posOffset>-575945</wp:posOffset>
          </wp:positionV>
          <wp:extent cx="1318260" cy="474345"/>
          <wp:effectExtent l="0" t="0" r="0" b="1905"/>
          <wp:wrapTight wrapText="bothSides">
            <wp:wrapPolygon edited="0">
              <wp:start x="0" y="0"/>
              <wp:lineTo x="0" y="20819"/>
              <wp:lineTo x="21225" y="20819"/>
              <wp:lineTo x="21225" y="0"/>
              <wp:lineTo x="0" y="0"/>
            </wp:wrapPolygon>
          </wp:wrapTight>
          <wp:docPr id="172" name="ES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18260" cy="47434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52535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A3BE211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81CEF3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B781FAC"/>
    <w:lvl w:ilvl="0">
      <w:start w:val="1"/>
      <w:numFmt w:val="decimal"/>
      <w:pStyle w:val="ListNumber2"/>
      <w:lvlText w:val="%1."/>
      <w:lvlJc w:val="left"/>
      <w:pPr>
        <w:tabs>
          <w:tab w:val="num" w:pos="643"/>
        </w:tabs>
        <w:ind w:left="643" w:hanging="360"/>
      </w:pPr>
    </w:lvl>
  </w:abstractNum>
  <w:abstractNum w:abstractNumId="4">
    <w:nsid w:val="FFFFFF80"/>
    <w:multiLevelType w:val="singleLevel"/>
    <w:tmpl w:val="F3CC594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D426A1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DF4E0B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C009AB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5EA7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FF74BF4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3E60BFE"/>
    <w:multiLevelType w:val="multilevel"/>
    <w:tmpl w:val="814E014E"/>
    <w:lvl w:ilvl="0">
      <w:start w:val="2"/>
      <w:numFmt w:val="decimal"/>
      <w:lvlText w:val="%1"/>
      <w:lvlJc w:val="left"/>
      <w:pPr>
        <w:ind w:left="360" w:hanging="360"/>
      </w:pPr>
      <w:rPr>
        <w:rFonts w:hint="default"/>
        <w:b w:val="0"/>
      </w:rPr>
    </w:lvl>
    <w:lvl w:ilvl="1">
      <w:start w:val="1"/>
      <w:numFmt w:val="decimal"/>
      <w:lvlText w:val="%1.%2"/>
      <w:lvlJc w:val="left"/>
      <w:pPr>
        <w:ind w:left="1996" w:hanging="720"/>
      </w:pPr>
      <w:rPr>
        <w:rFonts w:hint="default"/>
        <w:b w:val="0"/>
        <w:sz w:val="22"/>
        <w:szCs w:val="22"/>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6120" w:hanging="180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11">
    <w:nsid w:val="316C3C13"/>
    <w:multiLevelType w:val="multilevel"/>
    <w:tmpl w:val="22509AAE"/>
    <w:lvl w:ilvl="0">
      <w:start w:val="1"/>
      <w:numFmt w:val="decimal"/>
      <w:pStyle w:val="Heading1"/>
      <w:lvlText w:val="%1."/>
      <w:lvlJc w:val="left"/>
      <w:pPr>
        <w:tabs>
          <w:tab w:val="num" w:pos="1049"/>
        </w:tabs>
        <w:ind w:left="1049" w:hanging="907"/>
      </w:pPr>
      <w:rPr>
        <w:rFonts w:hint="default"/>
      </w:rPr>
    </w:lvl>
    <w:lvl w:ilvl="1">
      <w:start w:val="1"/>
      <w:numFmt w:val="decimal"/>
      <w:pStyle w:val="Heading2"/>
      <w:lvlText w:val="%1.%2"/>
      <w:lvlJc w:val="left"/>
      <w:pPr>
        <w:tabs>
          <w:tab w:val="num" w:pos="1049"/>
        </w:tabs>
        <w:ind w:left="1049" w:hanging="907"/>
      </w:pPr>
      <w:rPr>
        <w:rFonts w:hint="default"/>
      </w:rPr>
    </w:lvl>
    <w:lvl w:ilvl="2">
      <w:start w:val="1"/>
      <w:numFmt w:val="decimal"/>
      <w:pStyle w:val="Heading3"/>
      <w:lvlText w:val="%1.%2.%3"/>
      <w:lvlJc w:val="left"/>
      <w:pPr>
        <w:tabs>
          <w:tab w:val="num" w:pos="1049"/>
        </w:tabs>
        <w:ind w:left="1049" w:hanging="907"/>
      </w:pPr>
      <w:rPr>
        <w:rFonts w:hint="default"/>
        <w:b/>
        <w:i w:val="0"/>
        <w:lang w:val="en-US"/>
      </w:rPr>
    </w:lvl>
    <w:lvl w:ilvl="3">
      <w:start w:val="1"/>
      <w:numFmt w:val="decimal"/>
      <w:pStyle w:val="Heading4"/>
      <w:lvlText w:val="%1.%2.%3.%4"/>
      <w:lvlJc w:val="left"/>
      <w:pPr>
        <w:tabs>
          <w:tab w:val="num" w:pos="1049"/>
        </w:tabs>
        <w:ind w:left="1049" w:hanging="907"/>
      </w:pPr>
      <w:rPr>
        <w:rFonts w:hint="default"/>
      </w:rPr>
    </w:lvl>
    <w:lvl w:ilvl="4">
      <w:start w:val="1"/>
      <w:numFmt w:val="decimal"/>
      <w:pStyle w:val="Heading5"/>
      <w:lvlText w:val="%1.%2.%3.%4.%5"/>
      <w:lvlJc w:val="left"/>
      <w:pPr>
        <w:tabs>
          <w:tab w:val="num" w:pos="1582"/>
        </w:tabs>
        <w:ind w:left="1049" w:hanging="907"/>
      </w:pPr>
      <w:rPr>
        <w:rFonts w:hint="default"/>
      </w:rPr>
    </w:lvl>
    <w:lvl w:ilvl="5">
      <w:start w:val="1"/>
      <w:numFmt w:val="decimal"/>
      <w:pStyle w:val="Heading6"/>
      <w:lvlText w:val="%1.%2.%3.%4.%5.%6"/>
      <w:lvlJc w:val="left"/>
      <w:pPr>
        <w:tabs>
          <w:tab w:val="num" w:pos="1582"/>
        </w:tabs>
        <w:ind w:left="1049" w:hanging="907"/>
      </w:pPr>
      <w:rPr>
        <w:rFonts w:hint="default"/>
      </w:rPr>
    </w:lvl>
    <w:lvl w:ilvl="6">
      <w:start w:val="1"/>
      <w:numFmt w:val="decimal"/>
      <w:pStyle w:val="Heading7"/>
      <w:lvlText w:val="%1.%2.%3.%4.%5.%6.%7"/>
      <w:lvlJc w:val="left"/>
      <w:pPr>
        <w:tabs>
          <w:tab w:val="num" w:pos="1942"/>
        </w:tabs>
        <w:ind w:left="1049" w:hanging="907"/>
      </w:pPr>
      <w:rPr>
        <w:rFonts w:hint="default"/>
      </w:rPr>
    </w:lvl>
    <w:lvl w:ilvl="7">
      <w:start w:val="1"/>
      <w:numFmt w:val="decimal"/>
      <w:pStyle w:val="Heading8"/>
      <w:lvlText w:val="%1.%2.%3.%4.%5.%6.%7.%8"/>
      <w:lvlJc w:val="left"/>
      <w:pPr>
        <w:tabs>
          <w:tab w:val="num" w:pos="2302"/>
        </w:tabs>
        <w:ind w:left="1049" w:hanging="907"/>
      </w:pPr>
      <w:rPr>
        <w:rFonts w:hint="default"/>
      </w:rPr>
    </w:lvl>
    <w:lvl w:ilvl="8">
      <w:start w:val="1"/>
      <w:numFmt w:val="upperLetter"/>
      <w:pStyle w:val="Appendix"/>
      <w:lvlText w:val="Appendix %9"/>
      <w:lvlJc w:val="left"/>
      <w:pPr>
        <w:tabs>
          <w:tab w:val="num" w:pos="3209"/>
        </w:tabs>
        <w:ind w:left="2410" w:hanging="1361"/>
      </w:pPr>
      <w:rPr>
        <w:rFonts w:hint="default"/>
      </w:rPr>
    </w:lvl>
  </w:abstractNum>
  <w:abstractNum w:abstractNumId="12">
    <w:nsid w:val="31776B07"/>
    <w:multiLevelType w:val="multilevel"/>
    <w:tmpl w:val="9F4C9DAE"/>
    <w:lvl w:ilvl="0">
      <w:start w:val="1"/>
      <w:numFmt w:val="decimal"/>
      <w:lvlText w:val="%1."/>
      <w:lvlJc w:val="left"/>
      <w:pPr>
        <w:ind w:left="360" w:hanging="360"/>
      </w:pPr>
      <w:rPr>
        <w:rFonts w:hint="default"/>
        <w:b/>
      </w:rPr>
    </w:lvl>
    <w:lvl w:ilvl="1">
      <w:start w:val="1"/>
      <w:numFmt w:val="decimal"/>
      <w:isLgl/>
      <w:lvlText w:val="%1.%2"/>
      <w:lvlJc w:val="left"/>
      <w:pPr>
        <w:ind w:left="1069" w:hanging="72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nsid w:val="5876730B"/>
    <w:multiLevelType w:val="multilevel"/>
    <w:tmpl w:val="816A691A"/>
    <w:lvl w:ilvl="0">
      <w:start w:val="1"/>
      <w:numFmt w:val="decimal"/>
      <w:lvlText w:val="%1"/>
      <w:lvlJc w:val="left"/>
      <w:pPr>
        <w:tabs>
          <w:tab w:val="num" w:pos="504"/>
        </w:tabs>
        <w:ind w:left="432" w:hanging="432"/>
      </w:pPr>
      <w:rPr>
        <w:rFonts w:hint="default"/>
        <w:b/>
      </w:rPr>
    </w:lvl>
    <w:lvl w:ilvl="1">
      <w:start w:val="1"/>
      <w:numFmt w:val="decimal"/>
      <w:lvlText w:val="%1.%2"/>
      <w:lvlJc w:val="left"/>
      <w:pPr>
        <w:tabs>
          <w:tab w:val="num" w:pos="720"/>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1296"/>
        </w:tabs>
        <w:ind w:left="864" w:hanging="864"/>
      </w:pPr>
      <w:rPr>
        <w:rFonts w:hint="default"/>
      </w:rPr>
    </w:lvl>
    <w:lvl w:ilvl="4">
      <w:start w:val="1"/>
      <w:numFmt w:val="decimal"/>
      <w:lvlText w:val="%1.%2.%3.%4.%5"/>
      <w:lvlJc w:val="left"/>
      <w:pPr>
        <w:tabs>
          <w:tab w:val="num" w:pos="1152"/>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728"/>
        </w:tabs>
        <w:ind w:left="1584" w:hanging="1584"/>
      </w:pPr>
      <w:rPr>
        <w:rFonts w:hint="default"/>
      </w:rPr>
    </w:lvl>
  </w:abstractNum>
  <w:abstractNum w:abstractNumId="14">
    <w:nsid w:val="79FA326E"/>
    <w:multiLevelType w:val="multilevel"/>
    <w:tmpl w:val="816A691A"/>
    <w:lvl w:ilvl="0">
      <w:start w:val="1"/>
      <w:numFmt w:val="decimal"/>
      <w:lvlText w:val="%1"/>
      <w:lvlJc w:val="left"/>
      <w:pPr>
        <w:tabs>
          <w:tab w:val="num" w:pos="504"/>
        </w:tabs>
        <w:ind w:left="432" w:hanging="432"/>
      </w:pPr>
      <w:rPr>
        <w:rFonts w:hint="default"/>
      </w:rPr>
    </w:lvl>
    <w:lvl w:ilvl="1">
      <w:start w:val="1"/>
      <w:numFmt w:val="decimal"/>
      <w:lvlText w:val="%1.%2"/>
      <w:lvlJc w:val="left"/>
      <w:pPr>
        <w:tabs>
          <w:tab w:val="num" w:pos="720"/>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1296"/>
        </w:tabs>
        <w:ind w:left="864" w:hanging="864"/>
      </w:pPr>
      <w:rPr>
        <w:rFonts w:hint="default"/>
      </w:rPr>
    </w:lvl>
    <w:lvl w:ilvl="4">
      <w:start w:val="1"/>
      <w:numFmt w:val="decimal"/>
      <w:lvlText w:val="%1.%2.%3.%4.%5"/>
      <w:lvlJc w:val="left"/>
      <w:pPr>
        <w:tabs>
          <w:tab w:val="num" w:pos="1152"/>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728"/>
        </w:tabs>
        <w:ind w:left="1584" w:hanging="1584"/>
      </w:pPr>
      <w:rPr>
        <w:rFonts w:hint="default"/>
      </w:rPr>
    </w:lvl>
  </w:abstractNum>
  <w:num w:numId="1">
    <w:abstractNumId w:val="14"/>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 w:numId="15">
    <w:abstractNumId w:val="10"/>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1"/>
  </w:num>
  <w:num w:numId="25">
    <w:abstractNumId w:val="11"/>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1"/>
  </w:num>
  <w:num w:numId="30">
    <w:abstractNumId w:val="11"/>
  </w:num>
  <w:num w:numId="31">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embedTrueTypeFonts/>
  <w:saveSubsetFonts/>
  <w:proofState w:spelling="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oNotTrackMoves/>
  <w:doNotTrackFormatting/>
  <w:defaultTabStop w:val="720"/>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ersion" w:val="2008"/>
  </w:docVars>
  <w:rsids>
    <w:rsidRoot w:val="009167C2"/>
    <w:rsid w:val="00000EAD"/>
    <w:rsid w:val="00001633"/>
    <w:rsid w:val="00001A29"/>
    <w:rsid w:val="00002F86"/>
    <w:rsid w:val="0000351B"/>
    <w:rsid w:val="000068B9"/>
    <w:rsid w:val="00006EC8"/>
    <w:rsid w:val="00010F76"/>
    <w:rsid w:val="00011758"/>
    <w:rsid w:val="00017D24"/>
    <w:rsid w:val="00021D64"/>
    <w:rsid w:val="000231C1"/>
    <w:rsid w:val="0002390A"/>
    <w:rsid w:val="00023BC2"/>
    <w:rsid w:val="00023EAE"/>
    <w:rsid w:val="00024C3C"/>
    <w:rsid w:val="00030665"/>
    <w:rsid w:val="00030E76"/>
    <w:rsid w:val="0003128F"/>
    <w:rsid w:val="00033C3D"/>
    <w:rsid w:val="0003488D"/>
    <w:rsid w:val="00036022"/>
    <w:rsid w:val="00036D81"/>
    <w:rsid w:val="0003780C"/>
    <w:rsid w:val="00040E14"/>
    <w:rsid w:val="000427DE"/>
    <w:rsid w:val="00043509"/>
    <w:rsid w:val="00043988"/>
    <w:rsid w:val="00043A5E"/>
    <w:rsid w:val="0004596F"/>
    <w:rsid w:val="0004739D"/>
    <w:rsid w:val="00047A15"/>
    <w:rsid w:val="00047CF9"/>
    <w:rsid w:val="00051F94"/>
    <w:rsid w:val="000528AE"/>
    <w:rsid w:val="000541E8"/>
    <w:rsid w:val="00055F47"/>
    <w:rsid w:val="00061037"/>
    <w:rsid w:val="00061841"/>
    <w:rsid w:val="00061897"/>
    <w:rsid w:val="00061957"/>
    <w:rsid w:val="00062D10"/>
    <w:rsid w:val="00065D22"/>
    <w:rsid w:val="000666FA"/>
    <w:rsid w:val="00070A0C"/>
    <w:rsid w:val="00070CCB"/>
    <w:rsid w:val="00074E58"/>
    <w:rsid w:val="0007697E"/>
    <w:rsid w:val="000779DC"/>
    <w:rsid w:val="000840EF"/>
    <w:rsid w:val="0008602D"/>
    <w:rsid w:val="000861F1"/>
    <w:rsid w:val="000873D3"/>
    <w:rsid w:val="000874C2"/>
    <w:rsid w:val="000910C6"/>
    <w:rsid w:val="00092EBC"/>
    <w:rsid w:val="000930DD"/>
    <w:rsid w:val="000937F4"/>
    <w:rsid w:val="000939AF"/>
    <w:rsid w:val="00096760"/>
    <w:rsid w:val="0009721A"/>
    <w:rsid w:val="000A0572"/>
    <w:rsid w:val="000A17B8"/>
    <w:rsid w:val="000A2557"/>
    <w:rsid w:val="000A4C3A"/>
    <w:rsid w:val="000A6001"/>
    <w:rsid w:val="000A66A0"/>
    <w:rsid w:val="000B3024"/>
    <w:rsid w:val="000B587F"/>
    <w:rsid w:val="000B7DF9"/>
    <w:rsid w:val="000C38CD"/>
    <w:rsid w:val="000C3D7E"/>
    <w:rsid w:val="000C5341"/>
    <w:rsid w:val="000C68A0"/>
    <w:rsid w:val="000C724D"/>
    <w:rsid w:val="000C7663"/>
    <w:rsid w:val="000C7DE8"/>
    <w:rsid w:val="000D0D6B"/>
    <w:rsid w:val="000D1566"/>
    <w:rsid w:val="000D1D37"/>
    <w:rsid w:val="000D4219"/>
    <w:rsid w:val="000D6A29"/>
    <w:rsid w:val="000D6B12"/>
    <w:rsid w:val="000E05B1"/>
    <w:rsid w:val="000E4DA5"/>
    <w:rsid w:val="000E5042"/>
    <w:rsid w:val="000E624F"/>
    <w:rsid w:val="000E647C"/>
    <w:rsid w:val="000E71EE"/>
    <w:rsid w:val="000F0088"/>
    <w:rsid w:val="000F2608"/>
    <w:rsid w:val="000F327C"/>
    <w:rsid w:val="000F502F"/>
    <w:rsid w:val="000F55A5"/>
    <w:rsid w:val="00101825"/>
    <w:rsid w:val="00103FEF"/>
    <w:rsid w:val="00105949"/>
    <w:rsid w:val="00111231"/>
    <w:rsid w:val="00111F6F"/>
    <w:rsid w:val="00112F40"/>
    <w:rsid w:val="001163E7"/>
    <w:rsid w:val="00122865"/>
    <w:rsid w:val="00130525"/>
    <w:rsid w:val="001308DF"/>
    <w:rsid w:val="0013124E"/>
    <w:rsid w:val="0013286C"/>
    <w:rsid w:val="00132C87"/>
    <w:rsid w:val="00133083"/>
    <w:rsid w:val="00134159"/>
    <w:rsid w:val="00135CE2"/>
    <w:rsid w:val="00135E70"/>
    <w:rsid w:val="00137856"/>
    <w:rsid w:val="00137ECD"/>
    <w:rsid w:val="0014094E"/>
    <w:rsid w:val="00141B8B"/>
    <w:rsid w:val="00142409"/>
    <w:rsid w:val="00146883"/>
    <w:rsid w:val="00146E58"/>
    <w:rsid w:val="0014733D"/>
    <w:rsid w:val="00147500"/>
    <w:rsid w:val="00147943"/>
    <w:rsid w:val="001508C2"/>
    <w:rsid w:val="00153735"/>
    <w:rsid w:val="00153C62"/>
    <w:rsid w:val="00155453"/>
    <w:rsid w:val="001556C4"/>
    <w:rsid w:val="0015636E"/>
    <w:rsid w:val="00157BE9"/>
    <w:rsid w:val="001613F2"/>
    <w:rsid w:val="0016143E"/>
    <w:rsid w:val="00161CD4"/>
    <w:rsid w:val="001620DD"/>
    <w:rsid w:val="001627EF"/>
    <w:rsid w:val="001631B8"/>
    <w:rsid w:val="001636E8"/>
    <w:rsid w:val="001663F8"/>
    <w:rsid w:val="00166556"/>
    <w:rsid w:val="00166C41"/>
    <w:rsid w:val="001670C3"/>
    <w:rsid w:val="001701AD"/>
    <w:rsid w:val="00176AA8"/>
    <w:rsid w:val="00176E0F"/>
    <w:rsid w:val="001771AD"/>
    <w:rsid w:val="00180BF6"/>
    <w:rsid w:val="00181956"/>
    <w:rsid w:val="0018280C"/>
    <w:rsid w:val="00184ABF"/>
    <w:rsid w:val="00184D5A"/>
    <w:rsid w:val="00184DA7"/>
    <w:rsid w:val="00186CAB"/>
    <w:rsid w:val="00187D82"/>
    <w:rsid w:val="00191AE9"/>
    <w:rsid w:val="00192786"/>
    <w:rsid w:val="00193D64"/>
    <w:rsid w:val="00195980"/>
    <w:rsid w:val="00195C48"/>
    <w:rsid w:val="00195F8F"/>
    <w:rsid w:val="00196A98"/>
    <w:rsid w:val="00196F93"/>
    <w:rsid w:val="001A0ACA"/>
    <w:rsid w:val="001A0D74"/>
    <w:rsid w:val="001A1C02"/>
    <w:rsid w:val="001A24C9"/>
    <w:rsid w:val="001A2F70"/>
    <w:rsid w:val="001A34AD"/>
    <w:rsid w:val="001A4AFD"/>
    <w:rsid w:val="001A5390"/>
    <w:rsid w:val="001B1411"/>
    <w:rsid w:val="001B2268"/>
    <w:rsid w:val="001B5CDB"/>
    <w:rsid w:val="001B629B"/>
    <w:rsid w:val="001C01D6"/>
    <w:rsid w:val="001C0FF8"/>
    <w:rsid w:val="001C1920"/>
    <w:rsid w:val="001C2F50"/>
    <w:rsid w:val="001C39FA"/>
    <w:rsid w:val="001C3DCC"/>
    <w:rsid w:val="001C4018"/>
    <w:rsid w:val="001C519B"/>
    <w:rsid w:val="001C6E23"/>
    <w:rsid w:val="001D17F5"/>
    <w:rsid w:val="001D4BD9"/>
    <w:rsid w:val="001D4DDA"/>
    <w:rsid w:val="001D62E9"/>
    <w:rsid w:val="001D7C73"/>
    <w:rsid w:val="001E025C"/>
    <w:rsid w:val="001E1726"/>
    <w:rsid w:val="001E328B"/>
    <w:rsid w:val="001E5067"/>
    <w:rsid w:val="001E5A7B"/>
    <w:rsid w:val="001E6767"/>
    <w:rsid w:val="001E6774"/>
    <w:rsid w:val="001E6C55"/>
    <w:rsid w:val="001E7D8D"/>
    <w:rsid w:val="001F005E"/>
    <w:rsid w:val="001F2CA3"/>
    <w:rsid w:val="001F37E1"/>
    <w:rsid w:val="001F3A3F"/>
    <w:rsid w:val="001F42C3"/>
    <w:rsid w:val="001F50D2"/>
    <w:rsid w:val="001F70F4"/>
    <w:rsid w:val="00200D08"/>
    <w:rsid w:val="00204060"/>
    <w:rsid w:val="00204574"/>
    <w:rsid w:val="00210E31"/>
    <w:rsid w:val="002150B8"/>
    <w:rsid w:val="00217144"/>
    <w:rsid w:val="00221497"/>
    <w:rsid w:val="0022302E"/>
    <w:rsid w:val="00224AD1"/>
    <w:rsid w:val="00224EDF"/>
    <w:rsid w:val="00230FC1"/>
    <w:rsid w:val="002324B5"/>
    <w:rsid w:val="002331DC"/>
    <w:rsid w:val="002376BD"/>
    <w:rsid w:val="00241F96"/>
    <w:rsid w:val="002438E3"/>
    <w:rsid w:val="00243953"/>
    <w:rsid w:val="002440F9"/>
    <w:rsid w:val="00254F9C"/>
    <w:rsid w:val="002555DE"/>
    <w:rsid w:val="002559CE"/>
    <w:rsid w:val="002633C5"/>
    <w:rsid w:val="00263F15"/>
    <w:rsid w:val="002644D2"/>
    <w:rsid w:val="0026539C"/>
    <w:rsid w:val="00265981"/>
    <w:rsid w:val="002712D7"/>
    <w:rsid w:val="002725BB"/>
    <w:rsid w:val="00276583"/>
    <w:rsid w:val="0028017F"/>
    <w:rsid w:val="002841B9"/>
    <w:rsid w:val="00286B9B"/>
    <w:rsid w:val="002915FD"/>
    <w:rsid w:val="002936C1"/>
    <w:rsid w:val="00295A21"/>
    <w:rsid w:val="002965E0"/>
    <w:rsid w:val="0029708F"/>
    <w:rsid w:val="0029709B"/>
    <w:rsid w:val="002B07A1"/>
    <w:rsid w:val="002B150A"/>
    <w:rsid w:val="002B1B3D"/>
    <w:rsid w:val="002B50FC"/>
    <w:rsid w:val="002B5A20"/>
    <w:rsid w:val="002B7725"/>
    <w:rsid w:val="002C069F"/>
    <w:rsid w:val="002C422F"/>
    <w:rsid w:val="002C7C87"/>
    <w:rsid w:val="002D558A"/>
    <w:rsid w:val="002D6770"/>
    <w:rsid w:val="002E1337"/>
    <w:rsid w:val="002E211F"/>
    <w:rsid w:val="002E2F67"/>
    <w:rsid w:val="002E7123"/>
    <w:rsid w:val="002E7856"/>
    <w:rsid w:val="002F0801"/>
    <w:rsid w:val="002F0C9B"/>
    <w:rsid w:val="002F0E56"/>
    <w:rsid w:val="002F1C7E"/>
    <w:rsid w:val="002F2160"/>
    <w:rsid w:val="002F4B75"/>
    <w:rsid w:val="002F7A30"/>
    <w:rsid w:val="0030405D"/>
    <w:rsid w:val="00307B44"/>
    <w:rsid w:val="0031210E"/>
    <w:rsid w:val="003139C8"/>
    <w:rsid w:val="00317735"/>
    <w:rsid w:val="00321946"/>
    <w:rsid w:val="0032284A"/>
    <w:rsid w:val="00323053"/>
    <w:rsid w:val="0032463A"/>
    <w:rsid w:val="00325D16"/>
    <w:rsid w:val="00325E93"/>
    <w:rsid w:val="003278E6"/>
    <w:rsid w:val="00332CD6"/>
    <w:rsid w:val="00334CB9"/>
    <w:rsid w:val="003354CF"/>
    <w:rsid w:val="00335EFD"/>
    <w:rsid w:val="00337385"/>
    <w:rsid w:val="00340558"/>
    <w:rsid w:val="00343FAE"/>
    <w:rsid w:val="003501B3"/>
    <w:rsid w:val="003515C0"/>
    <w:rsid w:val="0035785E"/>
    <w:rsid w:val="00357BE3"/>
    <w:rsid w:val="0036033B"/>
    <w:rsid w:val="00360ADE"/>
    <w:rsid w:val="00361ED4"/>
    <w:rsid w:val="00365177"/>
    <w:rsid w:val="003660AB"/>
    <w:rsid w:val="003661FC"/>
    <w:rsid w:val="00367EED"/>
    <w:rsid w:val="00372E38"/>
    <w:rsid w:val="00373EB4"/>
    <w:rsid w:val="003752F2"/>
    <w:rsid w:val="00376C58"/>
    <w:rsid w:val="00377905"/>
    <w:rsid w:val="003811E6"/>
    <w:rsid w:val="00381431"/>
    <w:rsid w:val="00381F01"/>
    <w:rsid w:val="0038232D"/>
    <w:rsid w:val="00383AD7"/>
    <w:rsid w:val="00384495"/>
    <w:rsid w:val="00384508"/>
    <w:rsid w:val="00390396"/>
    <w:rsid w:val="003910C5"/>
    <w:rsid w:val="0039349F"/>
    <w:rsid w:val="00393606"/>
    <w:rsid w:val="00393ACB"/>
    <w:rsid w:val="003966C5"/>
    <w:rsid w:val="00396F5D"/>
    <w:rsid w:val="003976DF"/>
    <w:rsid w:val="003977DD"/>
    <w:rsid w:val="003A1C37"/>
    <w:rsid w:val="003A1D32"/>
    <w:rsid w:val="003A6CED"/>
    <w:rsid w:val="003B1E12"/>
    <w:rsid w:val="003B2823"/>
    <w:rsid w:val="003B64F9"/>
    <w:rsid w:val="003C2588"/>
    <w:rsid w:val="003C2D5B"/>
    <w:rsid w:val="003C3999"/>
    <w:rsid w:val="003C6219"/>
    <w:rsid w:val="003D0181"/>
    <w:rsid w:val="003D4814"/>
    <w:rsid w:val="003D633E"/>
    <w:rsid w:val="003D6C04"/>
    <w:rsid w:val="003E00C8"/>
    <w:rsid w:val="003E10D0"/>
    <w:rsid w:val="003E1E8F"/>
    <w:rsid w:val="003E4541"/>
    <w:rsid w:val="003E4B25"/>
    <w:rsid w:val="003E7A9A"/>
    <w:rsid w:val="003F089A"/>
    <w:rsid w:val="003F59E9"/>
    <w:rsid w:val="003F7F12"/>
    <w:rsid w:val="004017BC"/>
    <w:rsid w:val="00402F99"/>
    <w:rsid w:val="004037B0"/>
    <w:rsid w:val="0040775C"/>
    <w:rsid w:val="00412BAF"/>
    <w:rsid w:val="004134CE"/>
    <w:rsid w:val="0041542E"/>
    <w:rsid w:val="00417309"/>
    <w:rsid w:val="004200B2"/>
    <w:rsid w:val="00421B36"/>
    <w:rsid w:val="00424AEF"/>
    <w:rsid w:val="00425693"/>
    <w:rsid w:val="004262CA"/>
    <w:rsid w:val="00426923"/>
    <w:rsid w:val="00436028"/>
    <w:rsid w:val="004414DA"/>
    <w:rsid w:val="00446084"/>
    <w:rsid w:val="004504B5"/>
    <w:rsid w:val="00450E9E"/>
    <w:rsid w:val="00453F9E"/>
    <w:rsid w:val="0045597B"/>
    <w:rsid w:val="004566C2"/>
    <w:rsid w:val="00457BB3"/>
    <w:rsid w:val="004621A2"/>
    <w:rsid w:val="004631D2"/>
    <w:rsid w:val="00463C16"/>
    <w:rsid w:val="00465086"/>
    <w:rsid w:val="00466008"/>
    <w:rsid w:val="00466E80"/>
    <w:rsid w:val="00467550"/>
    <w:rsid w:val="00471C92"/>
    <w:rsid w:val="0047241A"/>
    <w:rsid w:val="004724BB"/>
    <w:rsid w:val="004756C7"/>
    <w:rsid w:val="00477BD8"/>
    <w:rsid w:val="00477CAA"/>
    <w:rsid w:val="00480422"/>
    <w:rsid w:val="0048048B"/>
    <w:rsid w:val="004811DF"/>
    <w:rsid w:val="00481724"/>
    <w:rsid w:val="00484102"/>
    <w:rsid w:val="004854CB"/>
    <w:rsid w:val="00486666"/>
    <w:rsid w:val="00487758"/>
    <w:rsid w:val="004877B2"/>
    <w:rsid w:val="00491E73"/>
    <w:rsid w:val="00493AC3"/>
    <w:rsid w:val="00493E10"/>
    <w:rsid w:val="00493F29"/>
    <w:rsid w:val="00494006"/>
    <w:rsid w:val="00494213"/>
    <w:rsid w:val="0049537F"/>
    <w:rsid w:val="0049605A"/>
    <w:rsid w:val="004A221B"/>
    <w:rsid w:val="004A66A0"/>
    <w:rsid w:val="004B04AC"/>
    <w:rsid w:val="004B1CA6"/>
    <w:rsid w:val="004B4085"/>
    <w:rsid w:val="004B691F"/>
    <w:rsid w:val="004B7460"/>
    <w:rsid w:val="004C1087"/>
    <w:rsid w:val="004C118C"/>
    <w:rsid w:val="004C1517"/>
    <w:rsid w:val="004C1F22"/>
    <w:rsid w:val="004D049E"/>
    <w:rsid w:val="004D5305"/>
    <w:rsid w:val="004D5778"/>
    <w:rsid w:val="004E00C8"/>
    <w:rsid w:val="004E11BD"/>
    <w:rsid w:val="004E23A5"/>
    <w:rsid w:val="004E2E96"/>
    <w:rsid w:val="004E3310"/>
    <w:rsid w:val="004E5305"/>
    <w:rsid w:val="004E5866"/>
    <w:rsid w:val="004E5886"/>
    <w:rsid w:val="004E70D1"/>
    <w:rsid w:val="004E7A86"/>
    <w:rsid w:val="004F29D3"/>
    <w:rsid w:val="004F4116"/>
    <w:rsid w:val="004F476C"/>
    <w:rsid w:val="004F6F7F"/>
    <w:rsid w:val="004F7545"/>
    <w:rsid w:val="004F756F"/>
    <w:rsid w:val="005002B0"/>
    <w:rsid w:val="00504319"/>
    <w:rsid w:val="00504A31"/>
    <w:rsid w:val="00507F8F"/>
    <w:rsid w:val="0051171C"/>
    <w:rsid w:val="00513405"/>
    <w:rsid w:val="005157A8"/>
    <w:rsid w:val="005166EB"/>
    <w:rsid w:val="005178D3"/>
    <w:rsid w:val="005211E5"/>
    <w:rsid w:val="0052573A"/>
    <w:rsid w:val="00526B26"/>
    <w:rsid w:val="00531339"/>
    <w:rsid w:val="005320DA"/>
    <w:rsid w:val="00534475"/>
    <w:rsid w:val="00534A11"/>
    <w:rsid w:val="005365EF"/>
    <w:rsid w:val="0053767F"/>
    <w:rsid w:val="00540B54"/>
    <w:rsid w:val="0054281B"/>
    <w:rsid w:val="00547FB5"/>
    <w:rsid w:val="00552AE2"/>
    <w:rsid w:val="00552D4B"/>
    <w:rsid w:val="00552FC5"/>
    <w:rsid w:val="005532FE"/>
    <w:rsid w:val="00560732"/>
    <w:rsid w:val="00563A5B"/>
    <w:rsid w:val="00563B6E"/>
    <w:rsid w:val="00563F71"/>
    <w:rsid w:val="005649D9"/>
    <w:rsid w:val="00564F39"/>
    <w:rsid w:val="00566CF3"/>
    <w:rsid w:val="005671E1"/>
    <w:rsid w:val="0057297F"/>
    <w:rsid w:val="00573C78"/>
    <w:rsid w:val="00575B4D"/>
    <w:rsid w:val="0057600F"/>
    <w:rsid w:val="0057751A"/>
    <w:rsid w:val="005812EE"/>
    <w:rsid w:val="00582341"/>
    <w:rsid w:val="00584272"/>
    <w:rsid w:val="00584BA3"/>
    <w:rsid w:val="00585278"/>
    <w:rsid w:val="00585CF0"/>
    <w:rsid w:val="00587771"/>
    <w:rsid w:val="00593204"/>
    <w:rsid w:val="005951EA"/>
    <w:rsid w:val="00597133"/>
    <w:rsid w:val="00597D97"/>
    <w:rsid w:val="005A172D"/>
    <w:rsid w:val="005A254A"/>
    <w:rsid w:val="005A3157"/>
    <w:rsid w:val="005A3718"/>
    <w:rsid w:val="005A4FAA"/>
    <w:rsid w:val="005A5A31"/>
    <w:rsid w:val="005B5277"/>
    <w:rsid w:val="005B55CB"/>
    <w:rsid w:val="005C038E"/>
    <w:rsid w:val="005C5444"/>
    <w:rsid w:val="005D3719"/>
    <w:rsid w:val="005D405C"/>
    <w:rsid w:val="005D4D3E"/>
    <w:rsid w:val="005D558F"/>
    <w:rsid w:val="005D5701"/>
    <w:rsid w:val="005D5B5A"/>
    <w:rsid w:val="005D5CB8"/>
    <w:rsid w:val="005D6A7D"/>
    <w:rsid w:val="005D6A9D"/>
    <w:rsid w:val="005D7505"/>
    <w:rsid w:val="005D7715"/>
    <w:rsid w:val="005E02EE"/>
    <w:rsid w:val="005E0ECF"/>
    <w:rsid w:val="005E1663"/>
    <w:rsid w:val="005E26B3"/>
    <w:rsid w:val="005E38B1"/>
    <w:rsid w:val="005E54E4"/>
    <w:rsid w:val="005E748C"/>
    <w:rsid w:val="005E7F1A"/>
    <w:rsid w:val="005F11BD"/>
    <w:rsid w:val="005F16D2"/>
    <w:rsid w:val="005F187F"/>
    <w:rsid w:val="005F5B7C"/>
    <w:rsid w:val="005F7121"/>
    <w:rsid w:val="00600685"/>
    <w:rsid w:val="006007A1"/>
    <w:rsid w:val="00602076"/>
    <w:rsid w:val="0060242A"/>
    <w:rsid w:val="00603635"/>
    <w:rsid w:val="006051BF"/>
    <w:rsid w:val="0061045A"/>
    <w:rsid w:val="00611737"/>
    <w:rsid w:val="00611D5E"/>
    <w:rsid w:val="0061211D"/>
    <w:rsid w:val="00614DD2"/>
    <w:rsid w:val="0061532F"/>
    <w:rsid w:val="006179D1"/>
    <w:rsid w:val="00620A32"/>
    <w:rsid w:val="00621477"/>
    <w:rsid w:val="006215CD"/>
    <w:rsid w:val="00622E08"/>
    <w:rsid w:val="00623795"/>
    <w:rsid w:val="0062561F"/>
    <w:rsid w:val="006257A2"/>
    <w:rsid w:val="0062587A"/>
    <w:rsid w:val="006325CC"/>
    <w:rsid w:val="00632A3E"/>
    <w:rsid w:val="00632EEB"/>
    <w:rsid w:val="00632F02"/>
    <w:rsid w:val="00633240"/>
    <w:rsid w:val="0063544C"/>
    <w:rsid w:val="00635758"/>
    <w:rsid w:val="00635D60"/>
    <w:rsid w:val="00641B01"/>
    <w:rsid w:val="00642B50"/>
    <w:rsid w:val="00642D01"/>
    <w:rsid w:val="0064477C"/>
    <w:rsid w:val="0064487D"/>
    <w:rsid w:val="00644B8F"/>
    <w:rsid w:val="00645C7D"/>
    <w:rsid w:val="00645CDB"/>
    <w:rsid w:val="00651ADA"/>
    <w:rsid w:val="00652C84"/>
    <w:rsid w:val="00655404"/>
    <w:rsid w:val="006568FF"/>
    <w:rsid w:val="00657E6D"/>
    <w:rsid w:val="006600B1"/>
    <w:rsid w:val="00660ED8"/>
    <w:rsid w:val="006618E0"/>
    <w:rsid w:val="00663385"/>
    <w:rsid w:val="0066446A"/>
    <w:rsid w:val="00667D7C"/>
    <w:rsid w:val="00671671"/>
    <w:rsid w:val="00671D10"/>
    <w:rsid w:val="00671F21"/>
    <w:rsid w:val="00675FBB"/>
    <w:rsid w:val="00681211"/>
    <w:rsid w:val="00681F57"/>
    <w:rsid w:val="00681F9E"/>
    <w:rsid w:val="0068233F"/>
    <w:rsid w:val="006825D7"/>
    <w:rsid w:val="00684C24"/>
    <w:rsid w:val="00687B7D"/>
    <w:rsid w:val="006900C4"/>
    <w:rsid w:val="00690EFB"/>
    <w:rsid w:val="00692C1F"/>
    <w:rsid w:val="00692D1F"/>
    <w:rsid w:val="0069507B"/>
    <w:rsid w:val="00697B86"/>
    <w:rsid w:val="006A082C"/>
    <w:rsid w:val="006A10A8"/>
    <w:rsid w:val="006A3407"/>
    <w:rsid w:val="006A43EC"/>
    <w:rsid w:val="006A543D"/>
    <w:rsid w:val="006A5E28"/>
    <w:rsid w:val="006B0493"/>
    <w:rsid w:val="006B3472"/>
    <w:rsid w:val="006C076B"/>
    <w:rsid w:val="006C48DD"/>
    <w:rsid w:val="006C748D"/>
    <w:rsid w:val="006D292A"/>
    <w:rsid w:val="006D29B0"/>
    <w:rsid w:val="006D41A4"/>
    <w:rsid w:val="006D48BE"/>
    <w:rsid w:val="006D6429"/>
    <w:rsid w:val="006D65E7"/>
    <w:rsid w:val="006D67A3"/>
    <w:rsid w:val="006D77F7"/>
    <w:rsid w:val="006D7A19"/>
    <w:rsid w:val="006D7D2B"/>
    <w:rsid w:val="006E39DD"/>
    <w:rsid w:val="006E4B2B"/>
    <w:rsid w:val="006E507F"/>
    <w:rsid w:val="006F2747"/>
    <w:rsid w:val="0070071F"/>
    <w:rsid w:val="0070234F"/>
    <w:rsid w:val="0070407E"/>
    <w:rsid w:val="007057D3"/>
    <w:rsid w:val="007069B7"/>
    <w:rsid w:val="00710FE9"/>
    <w:rsid w:val="00711430"/>
    <w:rsid w:val="007116D7"/>
    <w:rsid w:val="00713166"/>
    <w:rsid w:val="00714AE9"/>
    <w:rsid w:val="00714B43"/>
    <w:rsid w:val="00714CFF"/>
    <w:rsid w:val="00715710"/>
    <w:rsid w:val="007159AD"/>
    <w:rsid w:val="00716214"/>
    <w:rsid w:val="00716E09"/>
    <w:rsid w:val="007202DE"/>
    <w:rsid w:val="0072188E"/>
    <w:rsid w:val="00723ADA"/>
    <w:rsid w:val="00723EDC"/>
    <w:rsid w:val="00725236"/>
    <w:rsid w:val="0072635B"/>
    <w:rsid w:val="00727CB0"/>
    <w:rsid w:val="0073228E"/>
    <w:rsid w:val="00732AA7"/>
    <w:rsid w:val="007344E8"/>
    <w:rsid w:val="007352CF"/>
    <w:rsid w:val="007353D1"/>
    <w:rsid w:val="00735B81"/>
    <w:rsid w:val="00736518"/>
    <w:rsid w:val="00736F26"/>
    <w:rsid w:val="00743B35"/>
    <w:rsid w:val="00743C54"/>
    <w:rsid w:val="00744D98"/>
    <w:rsid w:val="00745F9D"/>
    <w:rsid w:val="007517AC"/>
    <w:rsid w:val="00751C3B"/>
    <w:rsid w:val="00752054"/>
    <w:rsid w:val="00752298"/>
    <w:rsid w:val="0075421A"/>
    <w:rsid w:val="0075534D"/>
    <w:rsid w:val="0076124A"/>
    <w:rsid w:val="00761615"/>
    <w:rsid w:val="00762C1A"/>
    <w:rsid w:val="00766179"/>
    <w:rsid w:val="00770134"/>
    <w:rsid w:val="007702EE"/>
    <w:rsid w:val="00772302"/>
    <w:rsid w:val="00773495"/>
    <w:rsid w:val="00774193"/>
    <w:rsid w:val="007748A8"/>
    <w:rsid w:val="007766A9"/>
    <w:rsid w:val="00777EEE"/>
    <w:rsid w:val="007829FF"/>
    <w:rsid w:val="00784318"/>
    <w:rsid w:val="00785546"/>
    <w:rsid w:val="00787392"/>
    <w:rsid w:val="007918F9"/>
    <w:rsid w:val="00792843"/>
    <w:rsid w:val="007933C1"/>
    <w:rsid w:val="00793C53"/>
    <w:rsid w:val="00793C5F"/>
    <w:rsid w:val="00794BA2"/>
    <w:rsid w:val="007A1E1B"/>
    <w:rsid w:val="007A2C76"/>
    <w:rsid w:val="007A2E86"/>
    <w:rsid w:val="007A5589"/>
    <w:rsid w:val="007A5661"/>
    <w:rsid w:val="007A7A3D"/>
    <w:rsid w:val="007B1BF3"/>
    <w:rsid w:val="007B3207"/>
    <w:rsid w:val="007B3886"/>
    <w:rsid w:val="007B3C1A"/>
    <w:rsid w:val="007B45BC"/>
    <w:rsid w:val="007B4DA8"/>
    <w:rsid w:val="007B4EC3"/>
    <w:rsid w:val="007B5622"/>
    <w:rsid w:val="007C20A2"/>
    <w:rsid w:val="007C2E9A"/>
    <w:rsid w:val="007C46CF"/>
    <w:rsid w:val="007C547F"/>
    <w:rsid w:val="007C595B"/>
    <w:rsid w:val="007C6E0E"/>
    <w:rsid w:val="007C798A"/>
    <w:rsid w:val="007C7CEA"/>
    <w:rsid w:val="007D0279"/>
    <w:rsid w:val="007D0617"/>
    <w:rsid w:val="007D096A"/>
    <w:rsid w:val="007D1A52"/>
    <w:rsid w:val="007D3098"/>
    <w:rsid w:val="007D3E07"/>
    <w:rsid w:val="007D3EB9"/>
    <w:rsid w:val="007D43BE"/>
    <w:rsid w:val="007D4FF0"/>
    <w:rsid w:val="007D72AC"/>
    <w:rsid w:val="007D7FE7"/>
    <w:rsid w:val="007E0786"/>
    <w:rsid w:val="007E1799"/>
    <w:rsid w:val="007E1CDF"/>
    <w:rsid w:val="007F0503"/>
    <w:rsid w:val="007F1A85"/>
    <w:rsid w:val="007F3E0A"/>
    <w:rsid w:val="007F4811"/>
    <w:rsid w:val="007F4C4E"/>
    <w:rsid w:val="007F6097"/>
    <w:rsid w:val="007F6509"/>
    <w:rsid w:val="008011D3"/>
    <w:rsid w:val="00801CCA"/>
    <w:rsid w:val="0080289A"/>
    <w:rsid w:val="00804C30"/>
    <w:rsid w:val="00805B72"/>
    <w:rsid w:val="008063F3"/>
    <w:rsid w:val="00807DF6"/>
    <w:rsid w:val="0081380F"/>
    <w:rsid w:val="0081471F"/>
    <w:rsid w:val="00820985"/>
    <w:rsid w:val="00821F39"/>
    <w:rsid w:val="00822FEF"/>
    <w:rsid w:val="00823D48"/>
    <w:rsid w:val="008247C8"/>
    <w:rsid w:val="008268AD"/>
    <w:rsid w:val="008274BF"/>
    <w:rsid w:val="0083414D"/>
    <w:rsid w:val="008361D7"/>
    <w:rsid w:val="00837F5F"/>
    <w:rsid w:val="0084305A"/>
    <w:rsid w:val="00845F1A"/>
    <w:rsid w:val="0084616D"/>
    <w:rsid w:val="00846458"/>
    <w:rsid w:val="00846ED2"/>
    <w:rsid w:val="00847991"/>
    <w:rsid w:val="00847DA3"/>
    <w:rsid w:val="008516DF"/>
    <w:rsid w:val="008517DE"/>
    <w:rsid w:val="00851B03"/>
    <w:rsid w:val="0085352F"/>
    <w:rsid w:val="008536A5"/>
    <w:rsid w:val="00854389"/>
    <w:rsid w:val="00854D53"/>
    <w:rsid w:val="00855F38"/>
    <w:rsid w:val="00862933"/>
    <w:rsid w:val="00863046"/>
    <w:rsid w:val="0086360D"/>
    <w:rsid w:val="0086452B"/>
    <w:rsid w:val="00866353"/>
    <w:rsid w:val="008664A4"/>
    <w:rsid w:val="008672A5"/>
    <w:rsid w:val="00871509"/>
    <w:rsid w:val="00873D62"/>
    <w:rsid w:val="00873F4F"/>
    <w:rsid w:val="00875DF8"/>
    <w:rsid w:val="00876C3C"/>
    <w:rsid w:val="0087713D"/>
    <w:rsid w:val="0088161B"/>
    <w:rsid w:val="00882C4C"/>
    <w:rsid w:val="00885B12"/>
    <w:rsid w:val="00886096"/>
    <w:rsid w:val="008868FF"/>
    <w:rsid w:val="00887913"/>
    <w:rsid w:val="00887A6A"/>
    <w:rsid w:val="008905DD"/>
    <w:rsid w:val="008911E1"/>
    <w:rsid w:val="00891B15"/>
    <w:rsid w:val="00892346"/>
    <w:rsid w:val="00892376"/>
    <w:rsid w:val="00894104"/>
    <w:rsid w:val="00894A16"/>
    <w:rsid w:val="008A069F"/>
    <w:rsid w:val="008A4623"/>
    <w:rsid w:val="008A5491"/>
    <w:rsid w:val="008B0F77"/>
    <w:rsid w:val="008B1122"/>
    <w:rsid w:val="008B2576"/>
    <w:rsid w:val="008B501C"/>
    <w:rsid w:val="008B51BA"/>
    <w:rsid w:val="008B5BA9"/>
    <w:rsid w:val="008B6385"/>
    <w:rsid w:val="008B749D"/>
    <w:rsid w:val="008B7B5D"/>
    <w:rsid w:val="008C126E"/>
    <w:rsid w:val="008C243E"/>
    <w:rsid w:val="008C42D6"/>
    <w:rsid w:val="008C503C"/>
    <w:rsid w:val="008C5595"/>
    <w:rsid w:val="008C58B8"/>
    <w:rsid w:val="008C5B89"/>
    <w:rsid w:val="008C636B"/>
    <w:rsid w:val="008C6C8B"/>
    <w:rsid w:val="008D02CF"/>
    <w:rsid w:val="008D47E3"/>
    <w:rsid w:val="008D6DFF"/>
    <w:rsid w:val="008E0477"/>
    <w:rsid w:val="008E1B97"/>
    <w:rsid w:val="008E2489"/>
    <w:rsid w:val="008E2BA3"/>
    <w:rsid w:val="008E3731"/>
    <w:rsid w:val="008E52E6"/>
    <w:rsid w:val="008F00BE"/>
    <w:rsid w:val="008F086E"/>
    <w:rsid w:val="008F0952"/>
    <w:rsid w:val="008F1785"/>
    <w:rsid w:val="008F642E"/>
    <w:rsid w:val="00900150"/>
    <w:rsid w:val="009032A7"/>
    <w:rsid w:val="00905638"/>
    <w:rsid w:val="009057DC"/>
    <w:rsid w:val="009113EB"/>
    <w:rsid w:val="00911F81"/>
    <w:rsid w:val="009122F0"/>
    <w:rsid w:val="009126F5"/>
    <w:rsid w:val="009167C2"/>
    <w:rsid w:val="0092179D"/>
    <w:rsid w:val="00923766"/>
    <w:rsid w:val="00924ABB"/>
    <w:rsid w:val="00924B04"/>
    <w:rsid w:val="009264F5"/>
    <w:rsid w:val="00930133"/>
    <w:rsid w:val="00932250"/>
    <w:rsid w:val="00932454"/>
    <w:rsid w:val="00933097"/>
    <w:rsid w:val="00933CA9"/>
    <w:rsid w:val="00937C58"/>
    <w:rsid w:val="00943DFE"/>
    <w:rsid w:val="00943F68"/>
    <w:rsid w:val="0094410D"/>
    <w:rsid w:val="0094577B"/>
    <w:rsid w:val="009469C5"/>
    <w:rsid w:val="00951284"/>
    <w:rsid w:val="00952E97"/>
    <w:rsid w:val="00955010"/>
    <w:rsid w:val="00955B83"/>
    <w:rsid w:val="0095791C"/>
    <w:rsid w:val="009632C6"/>
    <w:rsid w:val="00963438"/>
    <w:rsid w:val="009641AA"/>
    <w:rsid w:val="00966109"/>
    <w:rsid w:val="009679F1"/>
    <w:rsid w:val="0097147C"/>
    <w:rsid w:val="009719CF"/>
    <w:rsid w:val="00972965"/>
    <w:rsid w:val="009769DA"/>
    <w:rsid w:val="00977362"/>
    <w:rsid w:val="00977C2E"/>
    <w:rsid w:val="009805AB"/>
    <w:rsid w:val="009819CC"/>
    <w:rsid w:val="009838F8"/>
    <w:rsid w:val="00984169"/>
    <w:rsid w:val="00986831"/>
    <w:rsid w:val="00987146"/>
    <w:rsid w:val="009872D4"/>
    <w:rsid w:val="009900D7"/>
    <w:rsid w:val="00991664"/>
    <w:rsid w:val="009935E8"/>
    <w:rsid w:val="009957E8"/>
    <w:rsid w:val="009A0D48"/>
    <w:rsid w:val="009A0DC9"/>
    <w:rsid w:val="009A1E04"/>
    <w:rsid w:val="009A20F2"/>
    <w:rsid w:val="009A4EDA"/>
    <w:rsid w:val="009A5B68"/>
    <w:rsid w:val="009A60F6"/>
    <w:rsid w:val="009B23D8"/>
    <w:rsid w:val="009B42F1"/>
    <w:rsid w:val="009B4D88"/>
    <w:rsid w:val="009B51C7"/>
    <w:rsid w:val="009B67E2"/>
    <w:rsid w:val="009B6E4E"/>
    <w:rsid w:val="009C1034"/>
    <w:rsid w:val="009C10F5"/>
    <w:rsid w:val="009C29A8"/>
    <w:rsid w:val="009C434A"/>
    <w:rsid w:val="009C5AE6"/>
    <w:rsid w:val="009D1C28"/>
    <w:rsid w:val="009D235F"/>
    <w:rsid w:val="009D2914"/>
    <w:rsid w:val="009D3CB8"/>
    <w:rsid w:val="009D4BD5"/>
    <w:rsid w:val="009D73E0"/>
    <w:rsid w:val="009E0D2D"/>
    <w:rsid w:val="009E37CD"/>
    <w:rsid w:val="009E458D"/>
    <w:rsid w:val="009E4C72"/>
    <w:rsid w:val="009E64E0"/>
    <w:rsid w:val="009F01BC"/>
    <w:rsid w:val="009F3E66"/>
    <w:rsid w:val="009F505E"/>
    <w:rsid w:val="009F548C"/>
    <w:rsid w:val="009F57A7"/>
    <w:rsid w:val="009F6244"/>
    <w:rsid w:val="009F6F1A"/>
    <w:rsid w:val="009F7F49"/>
    <w:rsid w:val="00A00CCB"/>
    <w:rsid w:val="00A01F61"/>
    <w:rsid w:val="00A02071"/>
    <w:rsid w:val="00A02AEC"/>
    <w:rsid w:val="00A0416E"/>
    <w:rsid w:val="00A050C2"/>
    <w:rsid w:val="00A0550C"/>
    <w:rsid w:val="00A10D4B"/>
    <w:rsid w:val="00A13090"/>
    <w:rsid w:val="00A13363"/>
    <w:rsid w:val="00A146D1"/>
    <w:rsid w:val="00A27099"/>
    <w:rsid w:val="00A2794D"/>
    <w:rsid w:val="00A343AC"/>
    <w:rsid w:val="00A42A3D"/>
    <w:rsid w:val="00A43D62"/>
    <w:rsid w:val="00A44E24"/>
    <w:rsid w:val="00A46641"/>
    <w:rsid w:val="00A513B6"/>
    <w:rsid w:val="00A535E5"/>
    <w:rsid w:val="00A5606A"/>
    <w:rsid w:val="00A57A5C"/>
    <w:rsid w:val="00A66BAC"/>
    <w:rsid w:val="00A70ADE"/>
    <w:rsid w:val="00A715D3"/>
    <w:rsid w:val="00A728A8"/>
    <w:rsid w:val="00A7317A"/>
    <w:rsid w:val="00A73499"/>
    <w:rsid w:val="00A73614"/>
    <w:rsid w:val="00A739F6"/>
    <w:rsid w:val="00A74C84"/>
    <w:rsid w:val="00A759C0"/>
    <w:rsid w:val="00A75CF3"/>
    <w:rsid w:val="00A8094F"/>
    <w:rsid w:val="00A8398B"/>
    <w:rsid w:val="00A857C4"/>
    <w:rsid w:val="00A902AB"/>
    <w:rsid w:val="00A908B3"/>
    <w:rsid w:val="00A91C98"/>
    <w:rsid w:val="00A94E4F"/>
    <w:rsid w:val="00A96215"/>
    <w:rsid w:val="00A96C63"/>
    <w:rsid w:val="00AA4547"/>
    <w:rsid w:val="00AA5AEE"/>
    <w:rsid w:val="00AA5BFC"/>
    <w:rsid w:val="00AA67D1"/>
    <w:rsid w:val="00AA76D7"/>
    <w:rsid w:val="00AA7737"/>
    <w:rsid w:val="00AB0264"/>
    <w:rsid w:val="00AB1456"/>
    <w:rsid w:val="00AB4E3C"/>
    <w:rsid w:val="00AB59AD"/>
    <w:rsid w:val="00AB72C8"/>
    <w:rsid w:val="00AC2244"/>
    <w:rsid w:val="00AC2562"/>
    <w:rsid w:val="00AC30DF"/>
    <w:rsid w:val="00AC4FE3"/>
    <w:rsid w:val="00AC56A1"/>
    <w:rsid w:val="00AC58D4"/>
    <w:rsid w:val="00AC5A1D"/>
    <w:rsid w:val="00AC5E21"/>
    <w:rsid w:val="00AC60ED"/>
    <w:rsid w:val="00AC770F"/>
    <w:rsid w:val="00AD0649"/>
    <w:rsid w:val="00AD0DBE"/>
    <w:rsid w:val="00AD124D"/>
    <w:rsid w:val="00AD58DA"/>
    <w:rsid w:val="00AE17A0"/>
    <w:rsid w:val="00AE1D17"/>
    <w:rsid w:val="00AE2080"/>
    <w:rsid w:val="00AE2E47"/>
    <w:rsid w:val="00AE4F84"/>
    <w:rsid w:val="00AE705F"/>
    <w:rsid w:val="00AE786B"/>
    <w:rsid w:val="00AF29AB"/>
    <w:rsid w:val="00AF4486"/>
    <w:rsid w:val="00AF4B0A"/>
    <w:rsid w:val="00AF613E"/>
    <w:rsid w:val="00B02C2A"/>
    <w:rsid w:val="00B03430"/>
    <w:rsid w:val="00B057FD"/>
    <w:rsid w:val="00B0680F"/>
    <w:rsid w:val="00B11C1D"/>
    <w:rsid w:val="00B128E7"/>
    <w:rsid w:val="00B1416A"/>
    <w:rsid w:val="00B14916"/>
    <w:rsid w:val="00B17252"/>
    <w:rsid w:val="00B17485"/>
    <w:rsid w:val="00B2022B"/>
    <w:rsid w:val="00B213E8"/>
    <w:rsid w:val="00B26883"/>
    <w:rsid w:val="00B32D33"/>
    <w:rsid w:val="00B33111"/>
    <w:rsid w:val="00B33BF3"/>
    <w:rsid w:val="00B34DE3"/>
    <w:rsid w:val="00B3573C"/>
    <w:rsid w:val="00B35E7F"/>
    <w:rsid w:val="00B3649F"/>
    <w:rsid w:val="00B366C9"/>
    <w:rsid w:val="00B36C8C"/>
    <w:rsid w:val="00B374DC"/>
    <w:rsid w:val="00B40BC7"/>
    <w:rsid w:val="00B45A04"/>
    <w:rsid w:val="00B50B2F"/>
    <w:rsid w:val="00B515ED"/>
    <w:rsid w:val="00B517F5"/>
    <w:rsid w:val="00B52057"/>
    <w:rsid w:val="00B5238C"/>
    <w:rsid w:val="00B537A9"/>
    <w:rsid w:val="00B56C19"/>
    <w:rsid w:val="00B612DD"/>
    <w:rsid w:val="00B6135C"/>
    <w:rsid w:val="00B65A6B"/>
    <w:rsid w:val="00B7279A"/>
    <w:rsid w:val="00B74217"/>
    <w:rsid w:val="00B75EB7"/>
    <w:rsid w:val="00B760BF"/>
    <w:rsid w:val="00B7615A"/>
    <w:rsid w:val="00B77A63"/>
    <w:rsid w:val="00B77B8D"/>
    <w:rsid w:val="00B801A4"/>
    <w:rsid w:val="00B8221E"/>
    <w:rsid w:val="00B84AD7"/>
    <w:rsid w:val="00B84CC4"/>
    <w:rsid w:val="00B84EA1"/>
    <w:rsid w:val="00B8586F"/>
    <w:rsid w:val="00B87453"/>
    <w:rsid w:val="00B943F6"/>
    <w:rsid w:val="00B94A78"/>
    <w:rsid w:val="00B94EC5"/>
    <w:rsid w:val="00B960ED"/>
    <w:rsid w:val="00B96B00"/>
    <w:rsid w:val="00BA188E"/>
    <w:rsid w:val="00BA371D"/>
    <w:rsid w:val="00BB0F91"/>
    <w:rsid w:val="00BB3F53"/>
    <w:rsid w:val="00BB4487"/>
    <w:rsid w:val="00BB6827"/>
    <w:rsid w:val="00BB7C57"/>
    <w:rsid w:val="00BC19E7"/>
    <w:rsid w:val="00BC1A70"/>
    <w:rsid w:val="00BC3FDE"/>
    <w:rsid w:val="00BC3FE3"/>
    <w:rsid w:val="00BC414F"/>
    <w:rsid w:val="00BC4823"/>
    <w:rsid w:val="00BC4ABF"/>
    <w:rsid w:val="00BC4F64"/>
    <w:rsid w:val="00BC6DC5"/>
    <w:rsid w:val="00BC7288"/>
    <w:rsid w:val="00BD0272"/>
    <w:rsid w:val="00BD1A34"/>
    <w:rsid w:val="00BD2D6D"/>
    <w:rsid w:val="00BD3CDC"/>
    <w:rsid w:val="00BD53E1"/>
    <w:rsid w:val="00BE31C1"/>
    <w:rsid w:val="00BE5CED"/>
    <w:rsid w:val="00BE7442"/>
    <w:rsid w:val="00BE7956"/>
    <w:rsid w:val="00BF420E"/>
    <w:rsid w:val="00BF45B5"/>
    <w:rsid w:val="00BF54DD"/>
    <w:rsid w:val="00BF5830"/>
    <w:rsid w:val="00BF72E5"/>
    <w:rsid w:val="00C00802"/>
    <w:rsid w:val="00C038A7"/>
    <w:rsid w:val="00C03B13"/>
    <w:rsid w:val="00C04AE5"/>
    <w:rsid w:val="00C10C2A"/>
    <w:rsid w:val="00C1182C"/>
    <w:rsid w:val="00C128AA"/>
    <w:rsid w:val="00C1324C"/>
    <w:rsid w:val="00C16E26"/>
    <w:rsid w:val="00C1776D"/>
    <w:rsid w:val="00C17E21"/>
    <w:rsid w:val="00C21A4A"/>
    <w:rsid w:val="00C27179"/>
    <w:rsid w:val="00C3078C"/>
    <w:rsid w:val="00C30EA7"/>
    <w:rsid w:val="00C31347"/>
    <w:rsid w:val="00C32506"/>
    <w:rsid w:val="00C331F6"/>
    <w:rsid w:val="00C333FC"/>
    <w:rsid w:val="00C33B19"/>
    <w:rsid w:val="00C34528"/>
    <w:rsid w:val="00C35F06"/>
    <w:rsid w:val="00C365C0"/>
    <w:rsid w:val="00C36B5B"/>
    <w:rsid w:val="00C37D8A"/>
    <w:rsid w:val="00C43698"/>
    <w:rsid w:val="00C44030"/>
    <w:rsid w:val="00C44BDE"/>
    <w:rsid w:val="00C455C2"/>
    <w:rsid w:val="00C45C41"/>
    <w:rsid w:val="00C4655D"/>
    <w:rsid w:val="00C52593"/>
    <w:rsid w:val="00C52D11"/>
    <w:rsid w:val="00C54E35"/>
    <w:rsid w:val="00C55630"/>
    <w:rsid w:val="00C55A43"/>
    <w:rsid w:val="00C57866"/>
    <w:rsid w:val="00C624A8"/>
    <w:rsid w:val="00C64793"/>
    <w:rsid w:val="00C64CC4"/>
    <w:rsid w:val="00C66C56"/>
    <w:rsid w:val="00C71934"/>
    <w:rsid w:val="00C71EA6"/>
    <w:rsid w:val="00C71F25"/>
    <w:rsid w:val="00C72B8E"/>
    <w:rsid w:val="00C73C1B"/>
    <w:rsid w:val="00C75420"/>
    <w:rsid w:val="00C825A5"/>
    <w:rsid w:val="00C829C8"/>
    <w:rsid w:val="00C841D3"/>
    <w:rsid w:val="00C91677"/>
    <w:rsid w:val="00C92F8E"/>
    <w:rsid w:val="00C93C3E"/>
    <w:rsid w:val="00CA056B"/>
    <w:rsid w:val="00CA2A56"/>
    <w:rsid w:val="00CA4E61"/>
    <w:rsid w:val="00CB1B20"/>
    <w:rsid w:val="00CB3963"/>
    <w:rsid w:val="00CB4015"/>
    <w:rsid w:val="00CB41D1"/>
    <w:rsid w:val="00CB64F1"/>
    <w:rsid w:val="00CB7A90"/>
    <w:rsid w:val="00CC0248"/>
    <w:rsid w:val="00CC0A84"/>
    <w:rsid w:val="00CC1819"/>
    <w:rsid w:val="00CC200B"/>
    <w:rsid w:val="00CC29D0"/>
    <w:rsid w:val="00CC38C4"/>
    <w:rsid w:val="00CC65AD"/>
    <w:rsid w:val="00CD0146"/>
    <w:rsid w:val="00CD03D0"/>
    <w:rsid w:val="00CD0FFD"/>
    <w:rsid w:val="00CD1411"/>
    <w:rsid w:val="00CD2695"/>
    <w:rsid w:val="00CD464C"/>
    <w:rsid w:val="00CD629B"/>
    <w:rsid w:val="00CD6D21"/>
    <w:rsid w:val="00CD6D51"/>
    <w:rsid w:val="00CD73B8"/>
    <w:rsid w:val="00CE1F80"/>
    <w:rsid w:val="00CE3D6B"/>
    <w:rsid w:val="00CE5132"/>
    <w:rsid w:val="00CE598D"/>
    <w:rsid w:val="00CE6770"/>
    <w:rsid w:val="00CE719E"/>
    <w:rsid w:val="00CE7700"/>
    <w:rsid w:val="00CF01BB"/>
    <w:rsid w:val="00CF056D"/>
    <w:rsid w:val="00CF0AD0"/>
    <w:rsid w:val="00CF10B8"/>
    <w:rsid w:val="00CF1120"/>
    <w:rsid w:val="00CF72C4"/>
    <w:rsid w:val="00CF7422"/>
    <w:rsid w:val="00D03F7C"/>
    <w:rsid w:val="00D05692"/>
    <w:rsid w:val="00D06162"/>
    <w:rsid w:val="00D068FE"/>
    <w:rsid w:val="00D06DE3"/>
    <w:rsid w:val="00D1060F"/>
    <w:rsid w:val="00D10ABB"/>
    <w:rsid w:val="00D12523"/>
    <w:rsid w:val="00D127CE"/>
    <w:rsid w:val="00D12BAC"/>
    <w:rsid w:val="00D12C0B"/>
    <w:rsid w:val="00D132AA"/>
    <w:rsid w:val="00D15912"/>
    <w:rsid w:val="00D15CC0"/>
    <w:rsid w:val="00D16E98"/>
    <w:rsid w:val="00D17E04"/>
    <w:rsid w:val="00D248B8"/>
    <w:rsid w:val="00D25A57"/>
    <w:rsid w:val="00D3020D"/>
    <w:rsid w:val="00D30D40"/>
    <w:rsid w:val="00D32055"/>
    <w:rsid w:val="00D34CD3"/>
    <w:rsid w:val="00D40075"/>
    <w:rsid w:val="00D404A8"/>
    <w:rsid w:val="00D47577"/>
    <w:rsid w:val="00D51A7C"/>
    <w:rsid w:val="00D53D90"/>
    <w:rsid w:val="00D54A9C"/>
    <w:rsid w:val="00D60418"/>
    <w:rsid w:val="00D60AC7"/>
    <w:rsid w:val="00D63A76"/>
    <w:rsid w:val="00D65945"/>
    <w:rsid w:val="00D65BF1"/>
    <w:rsid w:val="00D731F5"/>
    <w:rsid w:val="00D738AC"/>
    <w:rsid w:val="00D756DD"/>
    <w:rsid w:val="00D75DC1"/>
    <w:rsid w:val="00D80E72"/>
    <w:rsid w:val="00D832E2"/>
    <w:rsid w:val="00D85CD2"/>
    <w:rsid w:val="00D85F88"/>
    <w:rsid w:val="00D87C5F"/>
    <w:rsid w:val="00D93FB0"/>
    <w:rsid w:val="00D97414"/>
    <w:rsid w:val="00DA0ADD"/>
    <w:rsid w:val="00DA0E6A"/>
    <w:rsid w:val="00DA5FF1"/>
    <w:rsid w:val="00DB1ABD"/>
    <w:rsid w:val="00DB1E99"/>
    <w:rsid w:val="00DB2002"/>
    <w:rsid w:val="00DB224D"/>
    <w:rsid w:val="00DB5960"/>
    <w:rsid w:val="00DB7FB1"/>
    <w:rsid w:val="00DC2579"/>
    <w:rsid w:val="00DC2A67"/>
    <w:rsid w:val="00DC6858"/>
    <w:rsid w:val="00DD037D"/>
    <w:rsid w:val="00DD1CB7"/>
    <w:rsid w:val="00DD29C4"/>
    <w:rsid w:val="00DD2B28"/>
    <w:rsid w:val="00DE019E"/>
    <w:rsid w:val="00DE0A3F"/>
    <w:rsid w:val="00DE1034"/>
    <w:rsid w:val="00DE52CE"/>
    <w:rsid w:val="00DE7C02"/>
    <w:rsid w:val="00DF1A64"/>
    <w:rsid w:val="00DF377B"/>
    <w:rsid w:val="00DF4170"/>
    <w:rsid w:val="00DF7286"/>
    <w:rsid w:val="00DF7537"/>
    <w:rsid w:val="00E00B9D"/>
    <w:rsid w:val="00E022E1"/>
    <w:rsid w:val="00E03259"/>
    <w:rsid w:val="00E035AD"/>
    <w:rsid w:val="00E0367E"/>
    <w:rsid w:val="00E04890"/>
    <w:rsid w:val="00E069ED"/>
    <w:rsid w:val="00E14259"/>
    <w:rsid w:val="00E14323"/>
    <w:rsid w:val="00E162F0"/>
    <w:rsid w:val="00E1730E"/>
    <w:rsid w:val="00E17CC5"/>
    <w:rsid w:val="00E17FC1"/>
    <w:rsid w:val="00E24479"/>
    <w:rsid w:val="00E24CAF"/>
    <w:rsid w:val="00E259AF"/>
    <w:rsid w:val="00E26876"/>
    <w:rsid w:val="00E35DFC"/>
    <w:rsid w:val="00E414F3"/>
    <w:rsid w:val="00E418C1"/>
    <w:rsid w:val="00E442B0"/>
    <w:rsid w:val="00E447C5"/>
    <w:rsid w:val="00E46B4A"/>
    <w:rsid w:val="00E46ED5"/>
    <w:rsid w:val="00E47271"/>
    <w:rsid w:val="00E477EB"/>
    <w:rsid w:val="00E50D9E"/>
    <w:rsid w:val="00E51246"/>
    <w:rsid w:val="00E53673"/>
    <w:rsid w:val="00E54CC2"/>
    <w:rsid w:val="00E56278"/>
    <w:rsid w:val="00E5669D"/>
    <w:rsid w:val="00E618B6"/>
    <w:rsid w:val="00E61A9C"/>
    <w:rsid w:val="00E62E56"/>
    <w:rsid w:val="00E63319"/>
    <w:rsid w:val="00E635A8"/>
    <w:rsid w:val="00E652B5"/>
    <w:rsid w:val="00E672EA"/>
    <w:rsid w:val="00E6748F"/>
    <w:rsid w:val="00E70BF9"/>
    <w:rsid w:val="00E70EB2"/>
    <w:rsid w:val="00E710F8"/>
    <w:rsid w:val="00E71EB1"/>
    <w:rsid w:val="00E738D7"/>
    <w:rsid w:val="00E75028"/>
    <w:rsid w:val="00E752BB"/>
    <w:rsid w:val="00E75554"/>
    <w:rsid w:val="00E75C0C"/>
    <w:rsid w:val="00E76C81"/>
    <w:rsid w:val="00E76E77"/>
    <w:rsid w:val="00E7757B"/>
    <w:rsid w:val="00E8127C"/>
    <w:rsid w:val="00E81438"/>
    <w:rsid w:val="00E8184D"/>
    <w:rsid w:val="00E82B6D"/>
    <w:rsid w:val="00E84CF4"/>
    <w:rsid w:val="00E84D0B"/>
    <w:rsid w:val="00E85400"/>
    <w:rsid w:val="00E87262"/>
    <w:rsid w:val="00E90310"/>
    <w:rsid w:val="00E9181F"/>
    <w:rsid w:val="00E949A8"/>
    <w:rsid w:val="00E9532D"/>
    <w:rsid w:val="00E96007"/>
    <w:rsid w:val="00E96C04"/>
    <w:rsid w:val="00EA19D9"/>
    <w:rsid w:val="00EA20ED"/>
    <w:rsid w:val="00EA272F"/>
    <w:rsid w:val="00EA39FD"/>
    <w:rsid w:val="00EA3D8A"/>
    <w:rsid w:val="00EA4D41"/>
    <w:rsid w:val="00EA70ED"/>
    <w:rsid w:val="00EB0228"/>
    <w:rsid w:val="00EB18B0"/>
    <w:rsid w:val="00EB215A"/>
    <w:rsid w:val="00EB33E6"/>
    <w:rsid w:val="00EB5955"/>
    <w:rsid w:val="00EB6B15"/>
    <w:rsid w:val="00EC5BAF"/>
    <w:rsid w:val="00EC66AD"/>
    <w:rsid w:val="00ED2A81"/>
    <w:rsid w:val="00ED359A"/>
    <w:rsid w:val="00ED6CFF"/>
    <w:rsid w:val="00EE1122"/>
    <w:rsid w:val="00EE130F"/>
    <w:rsid w:val="00EE1C8D"/>
    <w:rsid w:val="00EE1E7D"/>
    <w:rsid w:val="00EE3E31"/>
    <w:rsid w:val="00EE5AB7"/>
    <w:rsid w:val="00EF0015"/>
    <w:rsid w:val="00EF03F2"/>
    <w:rsid w:val="00EF179A"/>
    <w:rsid w:val="00EF188B"/>
    <w:rsid w:val="00EF266C"/>
    <w:rsid w:val="00EF55BB"/>
    <w:rsid w:val="00EF7239"/>
    <w:rsid w:val="00F000CB"/>
    <w:rsid w:val="00F00E0E"/>
    <w:rsid w:val="00F00F89"/>
    <w:rsid w:val="00F0422B"/>
    <w:rsid w:val="00F05EA9"/>
    <w:rsid w:val="00F06709"/>
    <w:rsid w:val="00F06CEF"/>
    <w:rsid w:val="00F20311"/>
    <w:rsid w:val="00F2038A"/>
    <w:rsid w:val="00F224CA"/>
    <w:rsid w:val="00F2388D"/>
    <w:rsid w:val="00F24DF4"/>
    <w:rsid w:val="00F26A3B"/>
    <w:rsid w:val="00F326D5"/>
    <w:rsid w:val="00F32785"/>
    <w:rsid w:val="00F34824"/>
    <w:rsid w:val="00F34969"/>
    <w:rsid w:val="00F41C7E"/>
    <w:rsid w:val="00F42E52"/>
    <w:rsid w:val="00F43167"/>
    <w:rsid w:val="00F44579"/>
    <w:rsid w:val="00F4502E"/>
    <w:rsid w:val="00F46952"/>
    <w:rsid w:val="00F46BD5"/>
    <w:rsid w:val="00F51169"/>
    <w:rsid w:val="00F52522"/>
    <w:rsid w:val="00F56027"/>
    <w:rsid w:val="00F56173"/>
    <w:rsid w:val="00F610B8"/>
    <w:rsid w:val="00F663C5"/>
    <w:rsid w:val="00F664A0"/>
    <w:rsid w:val="00F671C2"/>
    <w:rsid w:val="00F67CB0"/>
    <w:rsid w:val="00F70A19"/>
    <w:rsid w:val="00F713E9"/>
    <w:rsid w:val="00F716BC"/>
    <w:rsid w:val="00F71822"/>
    <w:rsid w:val="00F7287A"/>
    <w:rsid w:val="00F72C04"/>
    <w:rsid w:val="00F758BC"/>
    <w:rsid w:val="00F75E99"/>
    <w:rsid w:val="00F773E7"/>
    <w:rsid w:val="00F81156"/>
    <w:rsid w:val="00F83A2D"/>
    <w:rsid w:val="00F84DC5"/>
    <w:rsid w:val="00F86629"/>
    <w:rsid w:val="00F87831"/>
    <w:rsid w:val="00F910BF"/>
    <w:rsid w:val="00F918C6"/>
    <w:rsid w:val="00F91B4E"/>
    <w:rsid w:val="00F91C50"/>
    <w:rsid w:val="00F93A1A"/>
    <w:rsid w:val="00F94829"/>
    <w:rsid w:val="00F95B25"/>
    <w:rsid w:val="00F96814"/>
    <w:rsid w:val="00F97474"/>
    <w:rsid w:val="00F97789"/>
    <w:rsid w:val="00F97847"/>
    <w:rsid w:val="00FA1EEA"/>
    <w:rsid w:val="00FA343C"/>
    <w:rsid w:val="00FA7A64"/>
    <w:rsid w:val="00FB0452"/>
    <w:rsid w:val="00FB1ECD"/>
    <w:rsid w:val="00FB28BC"/>
    <w:rsid w:val="00FB503A"/>
    <w:rsid w:val="00FB5141"/>
    <w:rsid w:val="00FB51BE"/>
    <w:rsid w:val="00FC01E0"/>
    <w:rsid w:val="00FC1E7D"/>
    <w:rsid w:val="00FC2887"/>
    <w:rsid w:val="00FC3AC4"/>
    <w:rsid w:val="00FC5832"/>
    <w:rsid w:val="00FC5EB9"/>
    <w:rsid w:val="00FC63E6"/>
    <w:rsid w:val="00FD1000"/>
    <w:rsid w:val="00FD1802"/>
    <w:rsid w:val="00FD3B9D"/>
    <w:rsid w:val="00FD3EC9"/>
    <w:rsid w:val="00FD42A9"/>
    <w:rsid w:val="00FD5389"/>
    <w:rsid w:val="00FD71C9"/>
    <w:rsid w:val="00FE1E31"/>
    <w:rsid w:val="00FE2B6C"/>
    <w:rsid w:val="00FE68B7"/>
    <w:rsid w:val="00FE79BC"/>
    <w:rsid w:val="00FF0D1F"/>
    <w:rsid w:val="00FF0E0C"/>
    <w:rsid w:val="00FF28E4"/>
    <w:rsid w:val="00FF43D6"/>
    <w:rsid w:val="00FF7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imes New Roman" w:hAnsi="Georgia" w:cs="Times New Roman"/>
        <w:sz w:val="24"/>
        <w:szCs w:val="24"/>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4" w:unhideWhenUsed="0" w:qFormat="1"/>
    <w:lsdException w:name="heading 3" w:semiHidden="0" w:uiPriority="4" w:unhideWhenUsed="0" w:qFormat="1"/>
    <w:lsdException w:name="heading 4" w:semiHidden="0" w:uiPriority="4" w:unhideWhenUsed="0" w:qFormat="1"/>
    <w:lsdException w:name="heading 5" w:semiHidden="0" w:uiPriority="4"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89A"/>
  </w:style>
  <w:style w:type="paragraph" w:styleId="Heading1">
    <w:name w:val="heading 1"/>
    <w:basedOn w:val="Normal"/>
    <w:next w:val="Normal"/>
    <w:link w:val="Heading1Char"/>
    <w:uiPriority w:val="9"/>
    <w:qFormat/>
    <w:rsid w:val="00A10D4B"/>
    <w:pPr>
      <w:numPr>
        <w:numId w:val="2"/>
      </w:numPr>
      <w:spacing w:before="240" w:after="240" w:line="240" w:lineRule="auto"/>
      <w:outlineLvl w:val="0"/>
    </w:pPr>
    <w:rPr>
      <w:b/>
      <w:caps/>
      <w:sz w:val="28"/>
    </w:rPr>
  </w:style>
  <w:style w:type="paragraph" w:styleId="Heading2">
    <w:name w:val="heading 2"/>
    <w:basedOn w:val="Normal"/>
    <w:next w:val="Normal"/>
    <w:link w:val="Heading2Char"/>
    <w:uiPriority w:val="4"/>
    <w:qFormat/>
    <w:rsid w:val="00A10D4B"/>
    <w:pPr>
      <w:keepNext/>
      <w:numPr>
        <w:ilvl w:val="1"/>
        <w:numId w:val="2"/>
      </w:numPr>
      <w:spacing w:before="240" w:after="120" w:line="240" w:lineRule="auto"/>
      <w:outlineLvl w:val="1"/>
    </w:pPr>
    <w:rPr>
      <w:rFonts w:cs="Arial"/>
      <w:b/>
      <w:bCs/>
      <w:iCs/>
      <w:sz w:val="28"/>
      <w:szCs w:val="28"/>
    </w:rPr>
  </w:style>
  <w:style w:type="paragraph" w:styleId="Heading3">
    <w:name w:val="heading 3"/>
    <w:basedOn w:val="Normal"/>
    <w:next w:val="Normal"/>
    <w:link w:val="Heading3Char"/>
    <w:uiPriority w:val="4"/>
    <w:qFormat/>
    <w:rsid w:val="00A10D4B"/>
    <w:pPr>
      <w:keepNext/>
      <w:numPr>
        <w:ilvl w:val="2"/>
        <w:numId w:val="2"/>
      </w:numPr>
      <w:spacing w:before="240" w:after="120" w:line="240" w:lineRule="auto"/>
      <w:outlineLvl w:val="2"/>
    </w:pPr>
    <w:rPr>
      <w:rFonts w:cs="Arial"/>
      <w:b/>
      <w:bCs/>
      <w:i/>
      <w:sz w:val="26"/>
      <w:szCs w:val="26"/>
    </w:rPr>
  </w:style>
  <w:style w:type="paragraph" w:styleId="Heading4">
    <w:name w:val="heading 4"/>
    <w:basedOn w:val="Normal"/>
    <w:next w:val="Normal"/>
    <w:link w:val="Heading4Char"/>
    <w:uiPriority w:val="4"/>
    <w:qFormat/>
    <w:rsid w:val="00A10D4B"/>
    <w:pPr>
      <w:keepNext/>
      <w:numPr>
        <w:ilvl w:val="3"/>
        <w:numId w:val="2"/>
      </w:numPr>
      <w:spacing w:before="240" w:after="120" w:line="240" w:lineRule="auto"/>
      <w:outlineLvl w:val="3"/>
    </w:pPr>
    <w:rPr>
      <w:b/>
      <w:bCs/>
      <w:szCs w:val="28"/>
    </w:rPr>
  </w:style>
  <w:style w:type="paragraph" w:styleId="Heading5">
    <w:name w:val="heading 5"/>
    <w:basedOn w:val="Normal"/>
    <w:next w:val="Normal"/>
    <w:uiPriority w:val="4"/>
    <w:qFormat/>
    <w:locked/>
    <w:rsid w:val="00A10D4B"/>
    <w:pPr>
      <w:keepNext/>
      <w:numPr>
        <w:ilvl w:val="4"/>
        <w:numId w:val="2"/>
      </w:numPr>
      <w:spacing w:before="240" w:after="60"/>
      <w:outlineLvl w:val="4"/>
    </w:pPr>
    <w:rPr>
      <w:b/>
      <w:bCs/>
      <w:i/>
      <w:iCs/>
      <w:szCs w:val="26"/>
    </w:rPr>
  </w:style>
  <w:style w:type="paragraph" w:styleId="Heading6">
    <w:name w:val="heading 6"/>
    <w:basedOn w:val="Normal"/>
    <w:next w:val="Normal"/>
    <w:semiHidden/>
    <w:qFormat/>
    <w:rsid w:val="00A10D4B"/>
    <w:pPr>
      <w:numPr>
        <w:ilvl w:val="5"/>
        <w:numId w:val="2"/>
      </w:numPr>
      <w:spacing w:before="240" w:after="60"/>
      <w:outlineLvl w:val="5"/>
    </w:pPr>
    <w:rPr>
      <w:bCs/>
      <w:szCs w:val="22"/>
    </w:rPr>
  </w:style>
  <w:style w:type="paragraph" w:styleId="Heading7">
    <w:name w:val="heading 7"/>
    <w:basedOn w:val="Normal"/>
    <w:next w:val="Normal"/>
    <w:semiHidden/>
    <w:qFormat/>
    <w:rsid w:val="00A10D4B"/>
    <w:pPr>
      <w:numPr>
        <w:ilvl w:val="6"/>
        <w:numId w:val="2"/>
      </w:numPr>
      <w:spacing w:before="240" w:after="60"/>
      <w:outlineLvl w:val="6"/>
    </w:pPr>
    <w:rPr>
      <w:i/>
    </w:rPr>
  </w:style>
  <w:style w:type="paragraph" w:styleId="Heading8">
    <w:name w:val="heading 8"/>
    <w:basedOn w:val="Normal"/>
    <w:next w:val="Normal"/>
    <w:semiHidden/>
    <w:qFormat/>
    <w:rsid w:val="00A10D4B"/>
    <w:pPr>
      <w:numPr>
        <w:ilvl w:val="7"/>
        <w:numId w:val="2"/>
      </w:numPr>
      <w:spacing w:before="240" w:after="60"/>
      <w:outlineLvl w:val="7"/>
    </w:pPr>
    <w:rPr>
      <w:iCs/>
    </w:rPr>
  </w:style>
  <w:style w:type="paragraph" w:styleId="Heading9">
    <w:name w:val="heading 9"/>
    <w:basedOn w:val="Normal"/>
    <w:next w:val="Normal"/>
    <w:semiHidden/>
    <w:qFormat/>
    <w:rsid w:val="00A10D4B"/>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ETINGData">
    <w:name w:val="MEETING Data"/>
    <w:basedOn w:val="Normal"/>
    <w:link w:val="MEETINGDataChar"/>
    <w:semiHidden/>
    <w:rsid w:val="00A10D4B"/>
    <w:rPr>
      <w:sz w:val="22"/>
    </w:rPr>
  </w:style>
  <w:style w:type="character" w:customStyle="1" w:styleId="MEETINGDataChar">
    <w:name w:val="MEETING Data Char"/>
    <w:basedOn w:val="DefaultParagraphFont"/>
    <w:link w:val="MEETINGData"/>
    <w:semiHidden/>
    <w:rsid w:val="00A10D4B"/>
    <w:rPr>
      <w:rFonts w:ascii="Georgia" w:eastAsiaTheme="minorHAnsi" w:hAnsi="Georgia" w:cstheme="minorBidi"/>
      <w:sz w:val="22"/>
      <w:szCs w:val="24"/>
      <w:lang w:val="en-GB"/>
    </w:rPr>
  </w:style>
  <w:style w:type="paragraph" w:styleId="TOC1">
    <w:name w:val="toc 1"/>
    <w:basedOn w:val="Normal"/>
    <w:next w:val="Normal"/>
    <w:uiPriority w:val="39"/>
    <w:semiHidden/>
    <w:locked/>
    <w:rsid w:val="00A10D4B"/>
    <w:pPr>
      <w:tabs>
        <w:tab w:val="left" w:pos="397"/>
        <w:tab w:val="right" w:leader="dot" w:pos="9630"/>
      </w:tabs>
    </w:pPr>
    <w:rPr>
      <w:b/>
      <w:bCs/>
      <w:caps/>
      <w:noProof/>
      <w:szCs w:val="20"/>
    </w:rPr>
  </w:style>
  <w:style w:type="paragraph" w:styleId="TOC2">
    <w:name w:val="toc 2"/>
    <w:basedOn w:val="Normal"/>
    <w:next w:val="Normal"/>
    <w:autoRedefine/>
    <w:uiPriority w:val="39"/>
    <w:semiHidden/>
    <w:locked/>
    <w:rsid w:val="00A10D4B"/>
    <w:pPr>
      <w:tabs>
        <w:tab w:val="left" w:pos="454"/>
        <w:tab w:val="right" w:leader="dot" w:pos="9630"/>
      </w:tabs>
    </w:pPr>
    <w:rPr>
      <w:noProof/>
      <w:szCs w:val="20"/>
    </w:rPr>
  </w:style>
  <w:style w:type="paragraph" w:styleId="TOC3">
    <w:name w:val="toc 3"/>
    <w:basedOn w:val="Normal"/>
    <w:next w:val="Normal"/>
    <w:autoRedefine/>
    <w:uiPriority w:val="39"/>
    <w:semiHidden/>
    <w:locked/>
    <w:rsid w:val="00A10D4B"/>
    <w:pPr>
      <w:tabs>
        <w:tab w:val="left" w:pos="567"/>
        <w:tab w:val="right" w:leader="dot" w:pos="9630"/>
      </w:tabs>
    </w:pPr>
    <w:rPr>
      <w:noProof/>
      <w:szCs w:val="20"/>
    </w:rPr>
  </w:style>
  <w:style w:type="paragraph" w:styleId="FootnoteText">
    <w:name w:val="footnote text"/>
    <w:basedOn w:val="Normal"/>
    <w:semiHidden/>
    <w:rsid w:val="00A10D4B"/>
    <w:rPr>
      <w:szCs w:val="20"/>
      <w:lang w:val="it-IT"/>
    </w:rPr>
  </w:style>
  <w:style w:type="character" w:styleId="FootnoteReference">
    <w:name w:val="footnote reference"/>
    <w:basedOn w:val="DefaultParagraphFont"/>
    <w:semiHidden/>
    <w:rsid w:val="00A10D4B"/>
    <w:rPr>
      <w:vertAlign w:val="superscript"/>
    </w:rPr>
  </w:style>
  <w:style w:type="paragraph" w:styleId="TOC4">
    <w:name w:val="toc 4"/>
    <w:basedOn w:val="Normal"/>
    <w:next w:val="Normal"/>
    <w:autoRedefine/>
    <w:semiHidden/>
    <w:locked/>
    <w:rsid w:val="00A10D4B"/>
    <w:pPr>
      <w:tabs>
        <w:tab w:val="left" w:pos="709"/>
        <w:tab w:val="right" w:leader="dot" w:pos="9628"/>
      </w:tabs>
    </w:pPr>
  </w:style>
  <w:style w:type="paragraph" w:styleId="TOC5">
    <w:name w:val="toc 5"/>
    <w:basedOn w:val="Normal"/>
    <w:next w:val="Normal"/>
    <w:autoRedefine/>
    <w:uiPriority w:val="39"/>
    <w:semiHidden/>
    <w:unhideWhenUsed/>
    <w:rsid w:val="00A10D4B"/>
    <w:pPr>
      <w:spacing w:after="100"/>
      <w:ind w:left="960"/>
    </w:pPr>
  </w:style>
  <w:style w:type="paragraph" w:styleId="TOC6">
    <w:name w:val="toc 6"/>
    <w:basedOn w:val="Normal"/>
    <w:next w:val="Normal"/>
    <w:autoRedefine/>
    <w:semiHidden/>
    <w:rsid w:val="00A10D4B"/>
    <w:pPr>
      <w:tabs>
        <w:tab w:val="left" w:pos="448"/>
        <w:tab w:val="right" w:leader="dot" w:pos="9628"/>
      </w:tabs>
    </w:pPr>
  </w:style>
  <w:style w:type="paragraph" w:styleId="TOC7">
    <w:name w:val="toc 7"/>
    <w:basedOn w:val="Normal"/>
    <w:next w:val="Normal"/>
    <w:autoRedefine/>
    <w:semiHidden/>
    <w:rsid w:val="00A10D4B"/>
    <w:pPr>
      <w:tabs>
        <w:tab w:val="left" w:pos="448"/>
        <w:tab w:val="right" w:leader="dot" w:pos="9628"/>
      </w:tabs>
    </w:pPr>
  </w:style>
  <w:style w:type="paragraph" w:styleId="TOC8">
    <w:name w:val="toc 8"/>
    <w:basedOn w:val="Normal"/>
    <w:next w:val="Normal"/>
    <w:autoRedefine/>
    <w:semiHidden/>
    <w:rsid w:val="00A10D4B"/>
    <w:pPr>
      <w:tabs>
        <w:tab w:val="left" w:pos="448"/>
        <w:tab w:val="right" w:leader="dot" w:pos="9628"/>
      </w:tabs>
    </w:pPr>
  </w:style>
  <w:style w:type="paragraph" w:styleId="TOC9">
    <w:name w:val="toc 9"/>
    <w:basedOn w:val="Normal"/>
    <w:next w:val="Normal"/>
    <w:autoRedefine/>
    <w:semiHidden/>
    <w:rsid w:val="00A10D4B"/>
    <w:pPr>
      <w:tabs>
        <w:tab w:val="left" w:pos="448"/>
        <w:tab w:val="right" w:leader="dot" w:pos="9628"/>
      </w:tabs>
    </w:pPr>
  </w:style>
  <w:style w:type="character" w:styleId="PageNumber">
    <w:name w:val="page number"/>
    <w:basedOn w:val="DefaultParagraphFont"/>
    <w:rsid w:val="00A10D4B"/>
    <w:rPr>
      <w:rFonts w:ascii="Georgia" w:hAnsi="Georgia"/>
      <w:sz w:val="18"/>
    </w:rPr>
  </w:style>
  <w:style w:type="table" w:styleId="TableGrid">
    <w:name w:val="Table Grid"/>
    <w:basedOn w:val="TableNormal"/>
    <w:rsid w:val="00A10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A10D4B"/>
    <w:rPr>
      <w:rFonts w:ascii="Tahoma" w:hAnsi="Tahoma" w:cs="Tahoma"/>
      <w:sz w:val="16"/>
      <w:szCs w:val="16"/>
    </w:rPr>
  </w:style>
  <w:style w:type="character" w:customStyle="1" w:styleId="BalloonTextChar">
    <w:name w:val="Balloon Text Char"/>
    <w:basedOn w:val="DefaultParagraphFont"/>
    <w:link w:val="BalloonText"/>
    <w:semiHidden/>
    <w:rsid w:val="00A10D4B"/>
    <w:rPr>
      <w:rFonts w:ascii="Tahoma" w:eastAsiaTheme="minorHAnsi" w:hAnsi="Tahoma" w:cs="Tahoma"/>
      <w:sz w:val="16"/>
      <w:szCs w:val="16"/>
      <w:lang w:val="en-GB"/>
    </w:rPr>
  </w:style>
  <w:style w:type="paragraph" w:customStyle="1" w:styleId="ESA-Logo">
    <w:name w:val="ESA-Logo"/>
    <w:basedOn w:val="Normal"/>
    <w:semiHidden/>
    <w:rsid w:val="00A10D4B"/>
    <w:pPr>
      <w:spacing w:after="120" w:line="240" w:lineRule="auto"/>
      <w:jc w:val="right"/>
    </w:pPr>
  </w:style>
  <w:style w:type="paragraph" w:customStyle="1" w:styleId="Sitename">
    <w:name w:val="Sitename"/>
    <w:basedOn w:val="Normal"/>
    <w:semiHidden/>
    <w:rsid w:val="00A10D4B"/>
    <w:pPr>
      <w:spacing w:before="227" w:after="227" w:line="400" w:lineRule="atLeast"/>
      <w:ind w:right="-57"/>
      <w:jc w:val="right"/>
    </w:pPr>
    <w:rPr>
      <w:rFonts w:ascii="NotesStyle-BoldTf" w:hAnsi="NotesStyle-BoldTf"/>
      <w:noProof/>
      <w:color w:val="98979C"/>
      <w:sz w:val="40"/>
      <w:szCs w:val="40"/>
    </w:rPr>
  </w:style>
  <w:style w:type="paragraph" w:customStyle="1" w:styleId="Classification">
    <w:name w:val="Classification"/>
    <w:basedOn w:val="Normal"/>
    <w:next w:val="Normal"/>
    <w:semiHidden/>
    <w:rsid w:val="00A10D4B"/>
    <w:rPr>
      <w:rFonts w:ascii="NotesEsa" w:hAnsi="NotesEsa"/>
      <w:sz w:val="20"/>
    </w:rPr>
  </w:style>
  <w:style w:type="character" w:customStyle="1" w:styleId="Data">
    <w:name w:val="Data"/>
    <w:basedOn w:val="DefaultParagraphFont"/>
    <w:uiPriority w:val="19"/>
    <w:qFormat/>
    <w:rsid w:val="00A10D4B"/>
    <w:rPr>
      <w:rFonts w:ascii="Georgia" w:hAnsi="Georgia"/>
      <w:b w:val="0"/>
      <w:sz w:val="18"/>
    </w:rPr>
  </w:style>
  <w:style w:type="paragraph" w:customStyle="1" w:styleId="ESA-Address">
    <w:name w:val="ESA-Address"/>
    <w:basedOn w:val="Normal"/>
    <w:semiHidden/>
    <w:rsid w:val="00A10D4B"/>
    <w:pPr>
      <w:spacing w:line="240" w:lineRule="auto"/>
      <w:jc w:val="right"/>
    </w:pPr>
    <w:rPr>
      <w:rFonts w:ascii="NotesEsa" w:hAnsi="NotesEsa"/>
      <w:noProof/>
      <w:sz w:val="16"/>
      <w:szCs w:val="16"/>
    </w:rPr>
  </w:style>
  <w:style w:type="paragraph" w:customStyle="1" w:styleId="ESAFooterText">
    <w:name w:val="ESAFooterText"/>
    <w:basedOn w:val="Normal"/>
    <w:semiHidden/>
    <w:rsid w:val="00A10D4B"/>
    <w:rPr>
      <w:noProof/>
      <w:sz w:val="16"/>
      <w:szCs w:val="16"/>
    </w:rPr>
  </w:style>
  <w:style w:type="paragraph" w:customStyle="1" w:styleId="MeetingDataNoSpell">
    <w:name w:val="MeetingDataNoSpell"/>
    <w:basedOn w:val="MEETINGData"/>
    <w:link w:val="MeetingDataNoSpellChar"/>
    <w:semiHidden/>
    <w:rsid w:val="00A10D4B"/>
    <w:rPr>
      <w:noProof/>
    </w:rPr>
  </w:style>
  <w:style w:type="character" w:customStyle="1" w:styleId="MeetingDataNoSpellChar">
    <w:name w:val="MeetingDataNoSpell Char"/>
    <w:basedOn w:val="MEETINGDataChar"/>
    <w:link w:val="MeetingDataNoSpell"/>
    <w:semiHidden/>
    <w:rsid w:val="00A10D4B"/>
    <w:rPr>
      <w:rFonts w:ascii="Georgia" w:eastAsiaTheme="minorHAnsi" w:hAnsi="Georgia" w:cstheme="minorBidi"/>
      <w:noProof/>
      <w:sz w:val="22"/>
      <w:szCs w:val="24"/>
      <w:lang w:val="en-GB"/>
    </w:rPr>
  </w:style>
  <w:style w:type="paragraph" w:customStyle="1" w:styleId="DocumentType">
    <w:name w:val="Document Type"/>
    <w:basedOn w:val="Normal"/>
    <w:semiHidden/>
    <w:rsid w:val="00A10D4B"/>
    <w:pPr>
      <w:spacing w:line="240" w:lineRule="auto"/>
      <w:ind w:right="-54"/>
    </w:pPr>
    <w:rPr>
      <w:rFonts w:ascii="NotesStyle-BoldTf" w:hAnsi="NotesStyle-BoldTf"/>
      <w:caps/>
      <w:color w:val="4B4B4D"/>
      <w:sz w:val="56"/>
    </w:rPr>
  </w:style>
  <w:style w:type="paragraph" w:styleId="Title">
    <w:name w:val="Title"/>
    <w:basedOn w:val="Normal"/>
    <w:next w:val="Normal"/>
    <w:link w:val="TitleChar"/>
    <w:semiHidden/>
    <w:rsid w:val="00A10D4B"/>
    <w:pPr>
      <w:spacing w:line="240" w:lineRule="auto"/>
    </w:pPr>
    <w:rPr>
      <w:sz w:val="36"/>
    </w:rPr>
  </w:style>
  <w:style w:type="character" w:customStyle="1" w:styleId="TitleChar">
    <w:name w:val="Title Char"/>
    <w:basedOn w:val="DefaultParagraphFont"/>
    <w:link w:val="Title"/>
    <w:semiHidden/>
    <w:rsid w:val="00A10D4B"/>
    <w:rPr>
      <w:rFonts w:ascii="Georgia" w:eastAsiaTheme="minorHAnsi" w:hAnsi="Georgia" w:cstheme="minorBidi"/>
      <w:sz w:val="36"/>
      <w:szCs w:val="24"/>
      <w:lang w:val="en-GB"/>
    </w:rPr>
  </w:style>
  <w:style w:type="paragraph" w:styleId="Footer">
    <w:name w:val="footer"/>
    <w:basedOn w:val="Normal"/>
    <w:link w:val="FooterChar"/>
    <w:semiHidden/>
    <w:rsid w:val="00A10D4B"/>
    <w:pPr>
      <w:tabs>
        <w:tab w:val="center" w:pos="4153"/>
        <w:tab w:val="right" w:pos="8306"/>
      </w:tabs>
    </w:pPr>
    <w:rPr>
      <w:noProof/>
      <w:sz w:val="16"/>
    </w:rPr>
  </w:style>
  <w:style w:type="character" w:customStyle="1" w:styleId="FooterChar">
    <w:name w:val="Footer Char"/>
    <w:basedOn w:val="DefaultParagraphFont"/>
    <w:link w:val="Footer"/>
    <w:semiHidden/>
    <w:rsid w:val="00A10D4B"/>
    <w:rPr>
      <w:rFonts w:ascii="Georgia" w:eastAsiaTheme="minorHAnsi" w:hAnsi="Georgia" w:cstheme="minorBidi"/>
      <w:noProof/>
      <w:sz w:val="16"/>
      <w:szCs w:val="24"/>
      <w:lang w:val="en-GB"/>
    </w:rPr>
  </w:style>
  <w:style w:type="character" w:customStyle="1" w:styleId="Heading1Char">
    <w:name w:val="Heading 1 Char"/>
    <w:basedOn w:val="DefaultParagraphFont"/>
    <w:link w:val="Heading1"/>
    <w:uiPriority w:val="9"/>
    <w:rsid w:val="00A10D4B"/>
    <w:rPr>
      <w:b/>
      <w:caps/>
      <w:sz w:val="28"/>
    </w:rPr>
  </w:style>
  <w:style w:type="character" w:customStyle="1" w:styleId="Heading2Char">
    <w:name w:val="Heading 2 Char"/>
    <w:basedOn w:val="DefaultParagraphFont"/>
    <w:link w:val="Heading2"/>
    <w:uiPriority w:val="4"/>
    <w:rsid w:val="00A10D4B"/>
    <w:rPr>
      <w:rFonts w:cs="Arial"/>
      <w:b/>
      <w:bCs/>
      <w:iCs/>
      <w:sz w:val="28"/>
      <w:szCs w:val="28"/>
    </w:rPr>
  </w:style>
  <w:style w:type="character" w:customStyle="1" w:styleId="Heading3Char">
    <w:name w:val="Heading 3 Char"/>
    <w:basedOn w:val="DefaultParagraphFont"/>
    <w:link w:val="Heading3"/>
    <w:uiPriority w:val="4"/>
    <w:rsid w:val="00A10D4B"/>
    <w:rPr>
      <w:rFonts w:cs="Arial"/>
      <w:b/>
      <w:bCs/>
      <w:i/>
      <w:sz w:val="26"/>
      <w:szCs w:val="26"/>
    </w:rPr>
  </w:style>
  <w:style w:type="character" w:customStyle="1" w:styleId="Heading4Char">
    <w:name w:val="Heading 4 Char"/>
    <w:basedOn w:val="DefaultParagraphFont"/>
    <w:link w:val="Heading4"/>
    <w:uiPriority w:val="4"/>
    <w:rsid w:val="00A10D4B"/>
    <w:rPr>
      <w:b/>
      <w:bCs/>
      <w:szCs w:val="28"/>
    </w:rPr>
  </w:style>
  <w:style w:type="paragraph" w:styleId="TOCHeading">
    <w:name w:val="TOC Heading"/>
    <w:basedOn w:val="Normal"/>
    <w:next w:val="Normal"/>
    <w:uiPriority w:val="39"/>
    <w:semiHidden/>
    <w:unhideWhenUsed/>
    <w:qFormat/>
    <w:rsid w:val="00A10D4B"/>
    <w:pPr>
      <w:spacing w:before="240" w:after="240" w:line="240" w:lineRule="exact"/>
    </w:pPr>
    <w:rPr>
      <w:b/>
      <w:sz w:val="18"/>
    </w:rPr>
  </w:style>
  <w:style w:type="paragraph" w:customStyle="1" w:styleId="Appendix">
    <w:name w:val="Appendix"/>
    <w:basedOn w:val="Heading1"/>
    <w:next w:val="Normal"/>
    <w:semiHidden/>
    <w:rsid w:val="00A10D4B"/>
    <w:pPr>
      <w:keepNext/>
      <w:numPr>
        <w:ilvl w:val="8"/>
      </w:numPr>
      <w:spacing w:before="0"/>
      <w:outlineLvl w:val="8"/>
    </w:pPr>
    <w:rPr>
      <w:szCs w:val="20"/>
    </w:rPr>
  </w:style>
  <w:style w:type="paragraph" w:customStyle="1" w:styleId="DataLabelLarge">
    <w:name w:val="Data Label Large"/>
    <w:basedOn w:val="Normal"/>
    <w:uiPriority w:val="19"/>
    <w:qFormat/>
    <w:rsid w:val="00A10D4B"/>
    <w:rPr>
      <w:b/>
    </w:rPr>
  </w:style>
  <w:style w:type="paragraph" w:customStyle="1" w:styleId="ESA-Logo2">
    <w:name w:val="ESA-Logo2"/>
    <w:basedOn w:val="ESA-Logo"/>
    <w:semiHidden/>
    <w:rsid w:val="00A10D4B"/>
    <w:pPr>
      <w:spacing w:after="360"/>
    </w:pPr>
  </w:style>
  <w:style w:type="paragraph" w:customStyle="1" w:styleId="DataLabel">
    <w:name w:val="Data Label"/>
    <w:link w:val="DataLabelChar"/>
    <w:uiPriority w:val="19"/>
    <w:qFormat/>
    <w:rsid w:val="00A10D4B"/>
    <w:pPr>
      <w:tabs>
        <w:tab w:val="left" w:pos="3960"/>
        <w:tab w:val="left" w:pos="4860"/>
        <w:tab w:val="left" w:pos="6840"/>
      </w:tabs>
      <w:spacing w:line="240" w:lineRule="exact"/>
    </w:pPr>
    <w:rPr>
      <w:rFonts w:cs="Georgia"/>
      <w:b/>
      <w:color w:val="211E1E"/>
      <w:sz w:val="18"/>
      <w:szCs w:val="18"/>
      <w:lang w:val="en-GB" w:eastAsia="it-IT"/>
    </w:rPr>
  </w:style>
  <w:style w:type="character" w:customStyle="1" w:styleId="DataLabelChar">
    <w:name w:val="Data Label Char"/>
    <w:basedOn w:val="DefaultParagraphFont"/>
    <w:link w:val="DataLabel"/>
    <w:uiPriority w:val="19"/>
    <w:rsid w:val="00A10D4B"/>
    <w:rPr>
      <w:rFonts w:ascii="Georgia" w:hAnsi="Georgia" w:cs="Georgia"/>
      <w:b/>
      <w:color w:val="211E1E"/>
      <w:sz w:val="18"/>
      <w:szCs w:val="18"/>
      <w:lang w:val="en-GB" w:eastAsia="it-IT"/>
    </w:rPr>
  </w:style>
  <w:style w:type="paragraph" w:customStyle="1" w:styleId="NoSpell">
    <w:name w:val="No Spell"/>
    <w:basedOn w:val="DataLabel"/>
    <w:link w:val="NoSpellChar"/>
    <w:uiPriority w:val="19"/>
    <w:qFormat/>
    <w:rsid w:val="00A10D4B"/>
    <w:pPr>
      <w:tabs>
        <w:tab w:val="clear" w:pos="3960"/>
        <w:tab w:val="clear" w:pos="4860"/>
        <w:tab w:val="clear" w:pos="6840"/>
        <w:tab w:val="left" w:pos="1620"/>
      </w:tabs>
      <w:jc w:val="both"/>
    </w:pPr>
    <w:rPr>
      <w:b w:val="0"/>
      <w:noProof/>
    </w:rPr>
  </w:style>
  <w:style w:type="character" w:customStyle="1" w:styleId="NoSpellChar">
    <w:name w:val="No Spell Char"/>
    <w:basedOn w:val="DataLabelChar"/>
    <w:link w:val="NoSpell"/>
    <w:uiPriority w:val="19"/>
    <w:rsid w:val="00A10D4B"/>
    <w:rPr>
      <w:rFonts w:ascii="Georgia" w:hAnsi="Georgia" w:cs="Georgia"/>
      <w:b w:val="0"/>
      <w:noProof/>
      <w:color w:val="211E1E"/>
      <w:sz w:val="18"/>
      <w:szCs w:val="18"/>
      <w:lang w:val="en-GB" w:eastAsia="it-IT"/>
    </w:rPr>
  </w:style>
  <w:style w:type="paragraph" w:customStyle="1" w:styleId="Subheading">
    <w:name w:val="Subheading"/>
    <w:basedOn w:val="Normal"/>
    <w:uiPriority w:val="9"/>
    <w:qFormat/>
    <w:rsid w:val="00A10D4B"/>
    <w:rPr>
      <w:rFonts w:cs="Arial"/>
      <w:u w:val="single"/>
    </w:rPr>
  </w:style>
  <w:style w:type="paragraph" w:customStyle="1" w:styleId="TableTitle">
    <w:name w:val="Table Title"/>
    <w:basedOn w:val="Normal"/>
    <w:semiHidden/>
    <w:rsid w:val="00A10D4B"/>
    <w:pPr>
      <w:spacing w:line="240" w:lineRule="auto"/>
    </w:pPr>
    <w:rPr>
      <w:rFonts w:ascii="NotesStyle-BoldTf" w:hAnsi="NotesStyle-BoldTf"/>
      <w:caps/>
      <w:color w:val="4B4B4D"/>
      <w:sz w:val="52"/>
    </w:rPr>
  </w:style>
  <w:style w:type="paragraph" w:styleId="Salutation">
    <w:name w:val="Salutation"/>
    <w:basedOn w:val="Normal"/>
    <w:next w:val="Normal"/>
    <w:link w:val="SalutationChar"/>
    <w:semiHidden/>
    <w:rsid w:val="00A10D4B"/>
  </w:style>
  <w:style w:type="character" w:customStyle="1" w:styleId="SalutationChar">
    <w:name w:val="Salutation Char"/>
    <w:basedOn w:val="DefaultParagraphFont"/>
    <w:link w:val="Salutation"/>
    <w:semiHidden/>
    <w:rsid w:val="00A10D4B"/>
    <w:rPr>
      <w:rFonts w:ascii="Georgia" w:eastAsiaTheme="minorHAnsi" w:hAnsi="Georgia" w:cstheme="minorBidi"/>
      <w:sz w:val="24"/>
      <w:szCs w:val="24"/>
      <w:lang w:val="en-GB"/>
    </w:rPr>
  </w:style>
  <w:style w:type="paragraph" w:styleId="EnvelopeAddress">
    <w:name w:val="envelope address"/>
    <w:basedOn w:val="Normal"/>
    <w:semiHidden/>
    <w:unhideWhenUsed/>
    <w:rsid w:val="00A10D4B"/>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Closing">
    <w:name w:val="Closing"/>
    <w:basedOn w:val="Normal"/>
    <w:link w:val="ClosingChar"/>
    <w:semiHidden/>
    <w:unhideWhenUsed/>
    <w:rsid w:val="00A10D4B"/>
    <w:pPr>
      <w:spacing w:line="240" w:lineRule="auto"/>
      <w:ind w:left="4252"/>
    </w:pPr>
  </w:style>
  <w:style w:type="character" w:customStyle="1" w:styleId="ClosingChar">
    <w:name w:val="Closing Char"/>
    <w:basedOn w:val="DefaultParagraphFont"/>
    <w:link w:val="Closing"/>
    <w:semiHidden/>
    <w:rsid w:val="00A10D4B"/>
    <w:rPr>
      <w:rFonts w:ascii="Georgia" w:eastAsiaTheme="minorHAnsi" w:hAnsi="Georgia" w:cstheme="minorBidi"/>
      <w:sz w:val="24"/>
      <w:szCs w:val="24"/>
      <w:lang w:val="en-GB"/>
    </w:rPr>
  </w:style>
  <w:style w:type="paragraph" w:styleId="EnvelopeReturn">
    <w:name w:val="envelope return"/>
    <w:basedOn w:val="Normal"/>
    <w:semiHidden/>
    <w:unhideWhenUsed/>
    <w:rsid w:val="00A10D4B"/>
    <w:pPr>
      <w:spacing w:line="240" w:lineRule="auto"/>
    </w:pPr>
    <w:rPr>
      <w:rFonts w:asciiTheme="majorHAnsi" w:eastAsiaTheme="majorEastAsia" w:hAnsiTheme="majorHAnsi" w:cstheme="majorBidi"/>
      <w:sz w:val="20"/>
      <w:szCs w:val="20"/>
    </w:rPr>
  </w:style>
  <w:style w:type="paragraph" w:styleId="MessageHeader">
    <w:name w:val="Message Header"/>
    <w:basedOn w:val="Normal"/>
    <w:link w:val="MessageHeaderChar"/>
    <w:semiHidden/>
    <w:unhideWhenUsed/>
    <w:rsid w:val="00A10D4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A10D4B"/>
    <w:rPr>
      <w:rFonts w:asciiTheme="majorHAnsi" w:eastAsiaTheme="majorEastAsia" w:hAnsiTheme="majorHAnsi" w:cstheme="majorBidi"/>
      <w:sz w:val="24"/>
      <w:szCs w:val="24"/>
      <w:shd w:val="pct20" w:color="auto" w:fill="auto"/>
      <w:lang w:val="en-GB"/>
    </w:rPr>
  </w:style>
  <w:style w:type="paragraph" w:styleId="Bibliography">
    <w:name w:val="Bibliography"/>
    <w:basedOn w:val="Normal"/>
    <w:next w:val="Normal"/>
    <w:uiPriority w:val="37"/>
    <w:semiHidden/>
    <w:unhideWhenUsed/>
    <w:rsid w:val="00A10D4B"/>
  </w:style>
  <w:style w:type="paragraph" w:styleId="Caption">
    <w:name w:val="caption"/>
    <w:basedOn w:val="Normal"/>
    <w:next w:val="Normal"/>
    <w:semiHidden/>
    <w:unhideWhenUsed/>
    <w:qFormat/>
    <w:rsid w:val="00A10D4B"/>
    <w:pPr>
      <w:spacing w:after="200" w:line="240" w:lineRule="auto"/>
    </w:pPr>
    <w:rPr>
      <w:b/>
      <w:bCs/>
      <w:color w:val="4F81BD" w:themeColor="accent1"/>
      <w:sz w:val="18"/>
      <w:szCs w:val="18"/>
    </w:rPr>
  </w:style>
  <w:style w:type="paragraph" w:styleId="BlockText">
    <w:name w:val="Block Text"/>
    <w:basedOn w:val="Normal"/>
    <w:semiHidden/>
    <w:unhideWhenUsed/>
    <w:rsid w:val="00A10D4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TableofAuthorities">
    <w:name w:val="table of authorities"/>
    <w:basedOn w:val="Normal"/>
    <w:next w:val="Normal"/>
    <w:semiHidden/>
    <w:unhideWhenUsed/>
    <w:rsid w:val="00A10D4B"/>
    <w:pPr>
      <w:ind w:left="240" w:hanging="240"/>
    </w:pPr>
  </w:style>
  <w:style w:type="paragraph" w:styleId="Quote">
    <w:name w:val="Quote"/>
    <w:basedOn w:val="Normal"/>
    <w:next w:val="Normal"/>
    <w:link w:val="QuoteChar"/>
    <w:uiPriority w:val="29"/>
    <w:semiHidden/>
    <w:qFormat/>
    <w:rsid w:val="00A10D4B"/>
    <w:rPr>
      <w:i/>
      <w:iCs/>
      <w:color w:val="000000" w:themeColor="text1"/>
    </w:rPr>
  </w:style>
  <w:style w:type="character" w:customStyle="1" w:styleId="QuoteChar">
    <w:name w:val="Quote Char"/>
    <w:basedOn w:val="DefaultParagraphFont"/>
    <w:link w:val="Quote"/>
    <w:uiPriority w:val="29"/>
    <w:semiHidden/>
    <w:rsid w:val="00A10D4B"/>
    <w:rPr>
      <w:rFonts w:ascii="Georgia" w:eastAsiaTheme="minorHAnsi" w:hAnsi="Georgia" w:cstheme="minorBidi"/>
      <w:i/>
      <w:iCs/>
      <w:color w:val="000000" w:themeColor="text1"/>
      <w:sz w:val="24"/>
      <w:szCs w:val="24"/>
      <w:lang w:val="en-GB"/>
    </w:rPr>
  </w:style>
  <w:style w:type="paragraph" w:styleId="Date">
    <w:name w:val="Date"/>
    <w:basedOn w:val="Normal"/>
    <w:next w:val="Normal"/>
    <w:link w:val="DateChar"/>
    <w:semiHidden/>
    <w:rsid w:val="00A10D4B"/>
  </w:style>
  <w:style w:type="character" w:customStyle="1" w:styleId="DateChar">
    <w:name w:val="Date Char"/>
    <w:basedOn w:val="DefaultParagraphFont"/>
    <w:link w:val="Date"/>
    <w:semiHidden/>
    <w:rsid w:val="00A10D4B"/>
    <w:rPr>
      <w:rFonts w:ascii="Georgia" w:eastAsiaTheme="minorHAnsi" w:hAnsi="Georgia" w:cstheme="minorBidi"/>
      <w:sz w:val="24"/>
      <w:szCs w:val="24"/>
      <w:lang w:val="en-GB"/>
    </w:rPr>
  </w:style>
  <w:style w:type="paragraph" w:styleId="DocumentMap">
    <w:name w:val="Document Map"/>
    <w:basedOn w:val="Normal"/>
    <w:link w:val="DocumentMapChar"/>
    <w:semiHidden/>
    <w:unhideWhenUsed/>
    <w:rsid w:val="00A10D4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10D4B"/>
    <w:rPr>
      <w:rFonts w:ascii="Tahoma" w:eastAsiaTheme="minorHAnsi" w:hAnsi="Tahoma" w:cs="Tahoma"/>
      <w:sz w:val="16"/>
      <w:szCs w:val="16"/>
      <w:lang w:val="en-GB"/>
    </w:rPr>
  </w:style>
  <w:style w:type="paragraph" w:styleId="IntenseQuote">
    <w:name w:val="Intense Quote"/>
    <w:basedOn w:val="Normal"/>
    <w:next w:val="Normal"/>
    <w:link w:val="IntenseQuoteChar"/>
    <w:uiPriority w:val="30"/>
    <w:semiHidden/>
    <w:qFormat/>
    <w:rsid w:val="00A10D4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A10D4B"/>
    <w:rPr>
      <w:rFonts w:ascii="Georgia" w:eastAsiaTheme="minorHAnsi" w:hAnsi="Georgia" w:cstheme="minorBidi"/>
      <w:b/>
      <w:bCs/>
      <w:i/>
      <w:iCs/>
      <w:color w:val="4F81BD" w:themeColor="accent1"/>
      <w:sz w:val="24"/>
      <w:szCs w:val="24"/>
      <w:lang w:val="en-GB"/>
    </w:rPr>
  </w:style>
  <w:style w:type="character" w:styleId="EndnoteReference">
    <w:name w:val="endnote reference"/>
    <w:basedOn w:val="DefaultParagraphFont"/>
    <w:semiHidden/>
    <w:unhideWhenUsed/>
    <w:rsid w:val="00A10D4B"/>
    <w:rPr>
      <w:vertAlign w:val="superscript"/>
    </w:rPr>
  </w:style>
  <w:style w:type="paragraph" w:styleId="EndnoteText">
    <w:name w:val="endnote text"/>
    <w:basedOn w:val="Normal"/>
    <w:link w:val="EndnoteTextChar"/>
    <w:semiHidden/>
    <w:unhideWhenUsed/>
    <w:rsid w:val="00A10D4B"/>
    <w:pPr>
      <w:spacing w:line="240" w:lineRule="auto"/>
    </w:pPr>
    <w:rPr>
      <w:sz w:val="20"/>
      <w:szCs w:val="20"/>
    </w:rPr>
  </w:style>
  <w:style w:type="character" w:customStyle="1" w:styleId="EndnoteTextChar">
    <w:name w:val="Endnote Text Char"/>
    <w:basedOn w:val="DefaultParagraphFont"/>
    <w:link w:val="EndnoteText"/>
    <w:semiHidden/>
    <w:rsid w:val="00A10D4B"/>
    <w:rPr>
      <w:rFonts w:ascii="Georgia" w:eastAsiaTheme="minorHAnsi" w:hAnsi="Georgia" w:cstheme="minorBidi"/>
      <w:lang w:val="en-GB"/>
    </w:rPr>
  </w:style>
  <w:style w:type="paragraph" w:styleId="E-mailSignature">
    <w:name w:val="E-mail Signature"/>
    <w:basedOn w:val="Normal"/>
    <w:link w:val="E-mailSignatureChar"/>
    <w:semiHidden/>
    <w:unhideWhenUsed/>
    <w:rsid w:val="00A10D4B"/>
    <w:pPr>
      <w:spacing w:line="240" w:lineRule="auto"/>
    </w:pPr>
  </w:style>
  <w:style w:type="character" w:customStyle="1" w:styleId="E-mailSignatureChar">
    <w:name w:val="E-mail Signature Char"/>
    <w:basedOn w:val="DefaultParagraphFont"/>
    <w:link w:val="E-mailSignature"/>
    <w:semiHidden/>
    <w:rsid w:val="00A10D4B"/>
    <w:rPr>
      <w:rFonts w:ascii="Georgia" w:eastAsiaTheme="minorHAnsi" w:hAnsi="Georgia" w:cstheme="minorBidi"/>
      <w:sz w:val="24"/>
      <w:szCs w:val="24"/>
      <w:lang w:val="en-GB"/>
    </w:rPr>
  </w:style>
  <w:style w:type="paragraph" w:styleId="NoSpacing">
    <w:name w:val="No Spacing"/>
    <w:uiPriority w:val="1"/>
    <w:semiHidden/>
    <w:qFormat/>
    <w:rsid w:val="00A10D4B"/>
    <w:rPr>
      <w:rFonts w:eastAsiaTheme="minorHAnsi" w:cstheme="minorBidi"/>
      <w:lang w:val="en-GB"/>
    </w:rPr>
  </w:style>
  <w:style w:type="character" w:styleId="FollowedHyperlink">
    <w:name w:val="FollowedHyperlink"/>
    <w:basedOn w:val="DefaultParagraphFont"/>
    <w:semiHidden/>
    <w:unhideWhenUsed/>
    <w:rsid w:val="00A10D4B"/>
    <w:rPr>
      <w:color w:val="800080" w:themeColor="followedHyperlink"/>
      <w:u w:val="single"/>
    </w:rPr>
  </w:style>
  <w:style w:type="paragraph" w:styleId="Signature">
    <w:name w:val="Signature"/>
    <w:basedOn w:val="Normal"/>
    <w:link w:val="SignatureChar"/>
    <w:semiHidden/>
    <w:unhideWhenUsed/>
    <w:rsid w:val="00A10D4B"/>
    <w:pPr>
      <w:spacing w:line="240" w:lineRule="auto"/>
      <w:ind w:left="4252"/>
    </w:pPr>
  </w:style>
  <w:style w:type="character" w:customStyle="1" w:styleId="SignatureChar">
    <w:name w:val="Signature Char"/>
    <w:basedOn w:val="DefaultParagraphFont"/>
    <w:link w:val="Signature"/>
    <w:semiHidden/>
    <w:rsid w:val="00A10D4B"/>
    <w:rPr>
      <w:rFonts w:ascii="Georgia" w:eastAsiaTheme="minorHAnsi" w:hAnsi="Georgia" w:cstheme="minorBidi"/>
      <w:sz w:val="24"/>
      <w:szCs w:val="24"/>
      <w:lang w:val="en-GB"/>
    </w:rPr>
  </w:style>
  <w:style w:type="paragraph" w:styleId="HTMLPreformatted">
    <w:name w:val="HTML Preformatted"/>
    <w:basedOn w:val="Normal"/>
    <w:link w:val="HTMLPreformattedChar"/>
    <w:semiHidden/>
    <w:unhideWhenUsed/>
    <w:rsid w:val="00A10D4B"/>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A10D4B"/>
    <w:rPr>
      <w:rFonts w:ascii="Consolas" w:eastAsiaTheme="minorHAnsi" w:hAnsi="Consolas" w:cs="Consolas"/>
      <w:lang w:val="en-GB"/>
    </w:rPr>
  </w:style>
  <w:style w:type="character" w:styleId="HTMLCode">
    <w:name w:val="HTML Code"/>
    <w:basedOn w:val="DefaultParagraphFont"/>
    <w:semiHidden/>
    <w:unhideWhenUsed/>
    <w:rsid w:val="00A10D4B"/>
    <w:rPr>
      <w:rFonts w:ascii="Consolas" w:hAnsi="Consolas" w:cs="Consolas"/>
      <w:sz w:val="20"/>
      <w:szCs w:val="20"/>
    </w:rPr>
  </w:style>
  <w:style w:type="character" w:styleId="HTMLDefinition">
    <w:name w:val="HTML Definition"/>
    <w:basedOn w:val="DefaultParagraphFont"/>
    <w:semiHidden/>
    <w:unhideWhenUsed/>
    <w:rsid w:val="00A10D4B"/>
    <w:rPr>
      <w:i/>
      <w:iCs/>
    </w:rPr>
  </w:style>
  <w:style w:type="character" w:styleId="HTMLVariable">
    <w:name w:val="HTML Variable"/>
    <w:basedOn w:val="DefaultParagraphFont"/>
    <w:semiHidden/>
    <w:unhideWhenUsed/>
    <w:rsid w:val="00A10D4B"/>
    <w:rPr>
      <w:i/>
      <w:iCs/>
    </w:rPr>
  </w:style>
  <w:style w:type="character" w:styleId="HTMLAcronym">
    <w:name w:val="HTML Acronym"/>
    <w:basedOn w:val="DefaultParagraphFont"/>
    <w:semiHidden/>
    <w:unhideWhenUsed/>
    <w:rsid w:val="00A10D4B"/>
  </w:style>
  <w:style w:type="paragraph" w:styleId="HTMLAddress">
    <w:name w:val="HTML Address"/>
    <w:basedOn w:val="Normal"/>
    <w:link w:val="HTMLAddressChar"/>
    <w:semiHidden/>
    <w:unhideWhenUsed/>
    <w:rsid w:val="00A10D4B"/>
    <w:pPr>
      <w:spacing w:line="240" w:lineRule="auto"/>
    </w:pPr>
    <w:rPr>
      <w:i/>
      <w:iCs/>
    </w:rPr>
  </w:style>
  <w:style w:type="character" w:customStyle="1" w:styleId="HTMLAddressChar">
    <w:name w:val="HTML Address Char"/>
    <w:basedOn w:val="DefaultParagraphFont"/>
    <w:link w:val="HTMLAddress"/>
    <w:semiHidden/>
    <w:rsid w:val="00A10D4B"/>
    <w:rPr>
      <w:rFonts w:ascii="Georgia" w:eastAsiaTheme="minorHAnsi" w:hAnsi="Georgia" w:cstheme="minorBidi"/>
      <w:i/>
      <w:iCs/>
      <w:sz w:val="24"/>
      <w:szCs w:val="24"/>
      <w:lang w:val="en-GB"/>
    </w:rPr>
  </w:style>
  <w:style w:type="character" w:styleId="HTMLCite">
    <w:name w:val="HTML Cite"/>
    <w:basedOn w:val="DefaultParagraphFont"/>
    <w:semiHidden/>
    <w:unhideWhenUsed/>
    <w:rsid w:val="00A10D4B"/>
    <w:rPr>
      <w:i/>
      <w:iCs/>
    </w:rPr>
  </w:style>
  <w:style w:type="character" w:styleId="HTMLTypewriter">
    <w:name w:val="HTML Typewriter"/>
    <w:basedOn w:val="DefaultParagraphFont"/>
    <w:semiHidden/>
    <w:unhideWhenUsed/>
    <w:rsid w:val="00A10D4B"/>
    <w:rPr>
      <w:rFonts w:ascii="Consolas" w:hAnsi="Consolas" w:cs="Consolas"/>
      <w:sz w:val="20"/>
      <w:szCs w:val="20"/>
    </w:rPr>
  </w:style>
  <w:style w:type="character" w:styleId="HTMLKeyboard">
    <w:name w:val="HTML Keyboard"/>
    <w:basedOn w:val="DefaultParagraphFont"/>
    <w:semiHidden/>
    <w:unhideWhenUsed/>
    <w:rsid w:val="00A10D4B"/>
    <w:rPr>
      <w:rFonts w:ascii="Consolas" w:hAnsi="Consolas" w:cs="Consolas"/>
      <w:sz w:val="20"/>
      <w:szCs w:val="20"/>
    </w:rPr>
  </w:style>
  <w:style w:type="character" w:styleId="HTMLSample">
    <w:name w:val="HTML Sample"/>
    <w:basedOn w:val="DefaultParagraphFont"/>
    <w:semiHidden/>
    <w:unhideWhenUsed/>
    <w:rsid w:val="00A10D4B"/>
    <w:rPr>
      <w:rFonts w:ascii="Consolas" w:hAnsi="Consolas" w:cs="Consolas"/>
      <w:sz w:val="24"/>
      <w:szCs w:val="24"/>
    </w:rPr>
  </w:style>
  <w:style w:type="character" w:styleId="Hyperlink">
    <w:name w:val="Hyperlink"/>
    <w:basedOn w:val="DefaultParagraphFont"/>
    <w:uiPriority w:val="99"/>
    <w:unhideWhenUsed/>
    <w:rsid w:val="00A10D4B"/>
    <w:rPr>
      <w:color w:val="0000FF" w:themeColor="hyperlink"/>
      <w:u w:val="single"/>
    </w:rPr>
  </w:style>
  <w:style w:type="paragraph" w:styleId="Index1">
    <w:name w:val="index 1"/>
    <w:basedOn w:val="Normal"/>
    <w:next w:val="Normal"/>
    <w:autoRedefine/>
    <w:semiHidden/>
    <w:unhideWhenUsed/>
    <w:rsid w:val="00A10D4B"/>
    <w:pPr>
      <w:spacing w:line="240" w:lineRule="auto"/>
      <w:ind w:left="240" w:hanging="240"/>
    </w:pPr>
  </w:style>
  <w:style w:type="paragraph" w:styleId="Index2">
    <w:name w:val="index 2"/>
    <w:basedOn w:val="Normal"/>
    <w:next w:val="Normal"/>
    <w:autoRedefine/>
    <w:semiHidden/>
    <w:unhideWhenUsed/>
    <w:rsid w:val="00A10D4B"/>
    <w:pPr>
      <w:spacing w:line="240" w:lineRule="auto"/>
      <w:ind w:left="480" w:hanging="240"/>
    </w:pPr>
  </w:style>
  <w:style w:type="paragraph" w:styleId="Index3">
    <w:name w:val="index 3"/>
    <w:basedOn w:val="Normal"/>
    <w:next w:val="Normal"/>
    <w:autoRedefine/>
    <w:semiHidden/>
    <w:unhideWhenUsed/>
    <w:rsid w:val="00A10D4B"/>
    <w:pPr>
      <w:spacing w:line="240" w:lineRule="auto"/>
      <w:ind w:left="720" w:hanging="240"/>
    </w:pPr>
  </w:style>
  <w:style w:type="paragraph" w:styleId="Index4">
    <w:name w:val="index 4"/>
    <w:basedOn w:val="Normal"/>
    <w:next w:val="Normal"/>
    <w:autoRedefine/>
    <w:semiHidden/>
    <w:unhideWhenUsed/>
    <w:rsid w:val="00A10D4B"/>
    <w:pPr>
      <w:spacing w:line="240" w:lineRule="auto"/>
      <w:ind w:left="960" w:hanging="240"/>
    </w:pPr>
  </w:style>
  <w:style w:type="paragraph" w:styleId="Index5">
    <w:name w:val="index 5"/>
    <w:basedOn w:val="Normal"/>
    <w:next w:val="Normal"/>
    <w:autoRedefine/>
    <w:semiHidden/>
    <w:unhideWhenUsed/>
    <w:rsid w:val="00A10D4B"/>
    <w:pPr>
      <w:spacing w:line="240" w:lineRule="auto"/>
      <w:ind w:left="1200" w:hanging="240"/>
    </w:pPr>
  </w:style>
  <w:style w:type="paragraph" w:styleId="Index6">
    <w:name w:val="index 6"/>
    <w:basedOn w:val="Normal"/>
    <w:next w:val="Normal"/>
    <w:autoRedefine/>
    <w:semiHidden/>
    <w:unhideWhenUsed/>
    <w:rsid w:val="00A10D4B"/>
    <w:pPr>
      <w:spacing w:line="240" w:lineRule="auto"/>
      <w:ind w:left="1440" w:hanging="240"/>
    </w:pPr>
  </w:style>
  <w:style w:type="paragraph" w:styleId="Index7">
    <w:name w:val="index 7"/>
    <w:basedOn w:val="Normal"/>
    <w:next w:val="Normal"/>
    <w:autoRedefine/>
    <w:semiHidden/>
    <w:unhideWhenUsed/>
    <w:rsid w:val="00A10D4B"/>
    <w:pPr>
      <w:spacing w:line="240" w:lineRule="auto"/>
      <w:ind w:left="1680" w:hanging="240"/>
    </w:pPr>
  </w:style>
  <w:style w:type="paragraph" w:styleId="Index8">
    <w:name w:val="index 8"/>
    <w:basedOn w:val="Normal"/>
    <w:next w:val="Normal"/>
    <w:autoRedefine/>
    <w:semiHidden/>
    <w:unhideWhenUsed/>
    <w:rsid w:val="00A10D4B"/>
    <w:pPr>
      <w:spacing w:line="240" w:lineRule="auto"/>
      <w:ind w:left="1920" w:hanging="240"/>
    </w:pPr>
  </w:style>
  <w:style w:type="paragraph" w:styleId="Index9">
    <w:name w:val="index 9"/>
    <w:basedOn w:val="Normal"/>
    <w:next w:val="Normal"/>
    <w:autoRedefine/>
    <w:semiHidden/>
    <w:unhideWhenUsed/>
    <w:rsid w:val="00A10D4B"/>
    <w:pPr>
      <w:spacing w:line="240" w:lineRule="auto"/>
      <w:ind w:left="2160" w:hanging="240"/>
    </w:pPr>
  </w:style>
  <w:style w:type="paragraph" w:styleId="IndexHeading">
    <w:name w:val="index heading"/>
    <w:basedOn w:val="Normal"/>
    <w:next w:val="Index1"/>
    <w:semiHidden/>
    <w:unhideWhenUsed/>
    <w:rsid w:val="00A10D4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A10D4B"/>
    <w:rPr>
      <w:b/>
      <w:bCs/>
      <w:i/>
      <w:iCs/>
      <w:color w:val="4F81BD" w:themeColor="accent1"/>
    </w:rPr>
  </w:style>
  <w:style w:type="character" w:styleId="IntenseReference">
    <w:name w:val="Intense Reference"/>
    <w:basedOn w:val="DefaultParagraphFont"/>
    <w:uiPriority w:val="32"/>
    <w:semiHidden/>
    <w:qFormat/>
    <w:rsid w:val="00A10D4B"/>
    <w:rPr>
      <w:b/>
      <w:bCs/>
      <w:smallCaps/>
      <w:color w:val="C0504D" w:themeColor="accent2"/>
      <w:spacing w:val="5"/>
      <w:u w:val="single"/>
    </w:rPr>
  </w:style>
  <w:style w:type="paragraph" w:styleId="TOAHeading">
    <w:name w:val="toa heading"/>
    <w:basedOn w:val="Normal"/>
    <w:next w:val="Normal"/>
    <w:semiHidden/>
    <w:unhideWhenUsed/>
    <w:rsid w:val="00A10D4B"/>
    <w:pPr>
      <w:spacing w:before="120"/>
    </w:pPr>
    <w:rPr>
      <w:rFonts w:asciiTheme="majorHAnsi" w:eastAsiaTheme="majorEastAsia" w:hAnsiTheme="majorHAnsi" w:cstheme="majorBidi"/>
      <w:b/>
      <w:bCs/>
    </w:rPr>
  </w:style>
  <w:style w:type="paragraph" w:styleId="Header">
    <w:name w:val="header"/>
    <w:basedOn w:val="Normal"/>
    <w:link w:val="HeaderChar"/>
    <w:semiHidden/>
    <w:unhideWhenUsed/>
    <w:rsid w:val="00A10D4B"/>
    <w:pPr>
      <w:tabs>
        <w:tab w:val="center" w:pos="4536"/>
        <w:tab w:val="right" w:pos="9072"/>
      </w:tabs>
      <w:spacing w:line="240" w:lineRule="auto"/>
    </w:pPr>
  </w:style>
  <w:style w:type="character" w:customStyle="1" w:styleId="HeaderChar">
    <w:name w:val="Header Char"/>
    <w:basedOn w:val="DefaultParagraphFont"/>
    <w:link w:val="Header"/>
    <w:semiHidden/>
    <w:rsid w:val="00A10D4B"/>
    <w:rPr>
      <w:rFonts w:ascii="Georgia" w:eastAsiaTheme="minorHAnsi" w:hAnsi="Georgia" w:cstheme="minorBidi"/>
      <w:sz w:val="24"/>
      <w:szCs w:val="24"/>
      <w:lang w:val="en-GB"/>
    </w:rPr>
  </w:style>
  <w:style w:type="paragraph" w:styleId="List">
    <w:name w:val="List"/>
    <w:basedOn w:val="Normal"/>
    <w:semiHidden/>
    <w:unhideWhenUsed/>
    <w:rsid w:val="00A10D4B"/>
    <w:pPr>
      <w:ind w:left="283" w:hanging="283"/>
      <w:contextualSpacing/>
    </w:pPr>
  </w:style>
  <w:style w:type="paragraph" w:styleId="List2">
    <w:name w:val="List 2"/>
    <w:basedOn w:val="Normal"/>
    <w:semiHidden/>
    <w:unhideWhenUsed/>
    <w:rsid w:val="00A10D4B"/>
    <w:pPr>
      <w:ind w:left="566" w:hanging="283"/>
      <w:contextualSpacing/>
    </w:pPr>
  </w:style>
  <w:style w:type="paragraph" w:styleId="List3">
    <w:name w:val="List 3"/>
    <w:basedOn w:val="Normal"/>
    <w:semiHidden/>
    <w:unhideWhenUsed/>
    <w:rsid w:val="00A10D4B"/>
    <w:pPr>
      <w:ind w:left="849" w:hanging="283"/>
      <w:contextualSpacing/>
    </w:pPr>
  </w:style>
  <w:style w:type="paragraph" w:styleId="List4">
    <w:name w:val="List 4"/>
    <w:basedOn w:val="Normal"/>
    <w:semiHidden/>
    <w:rsid w:val="00A10D4B"/>
    <w:pPr>
      <w:ind w:left="1132" w:hanging="283"/>
      <w:contextualSpacing/>
    </w:pPr>
  </w:style>
  <w:style w:type="paragraph" w:styleId="List5">
    <w:name w:val="List 5"/>
    <w:basedOn w:val="Normal"/>
    <w:semiHidden/>
    <w:rsid w:val="00A10D4B"/>
    <w:pPr>
      <w:ind w:left="1415" w:hanging="283"/>
      <w:contextualSpacing/>
    </w:pPr>
  </w:style>
  <w:style w:type="paragraph" w:styleId="TableofFigures">
    <w:name w:val="table of figures"/>
    <w:basedOn w:val="Normal"/>
    <w:next w:val="Normal"/>
    <w:semiHidden/>
    <w:unhideWhenUsed/>
    <w:rsid w:val="00A10D4B"/>
  </w:style>
  <w:style w:type="paragraph" w:styleId="ListBullet">
    <w:name w:val="List Bullet"/>
    <w:basedOn w:val="Normal"/>
    <w:semiHidden/>
    <w:unhideWhenUsed/>
    <w:rsid w:val="00A10D4B"/>
    <w:pPr>
      <w:numPr>
        <w:numId w:val="3"/>
      </w:numPr>
      <w:contextualSpacing/>
    </w:pPr>
  </w:style>
  <w:style w:type="paragraph" w:styleId="ListBullet2">
    <w:name w:val="List Bullet 2"/>
    <w:basedOn w:val="Normal"/>
    <w:semiHidden/>
    <w:unhideWhenUsed/>
    <w:rsid w:val="00A10D4B"/>
    <w:pPr>
      <w:numPr>
        <w:numId w:val="4"/>
      </w:numPr>
      <w:contextualSpacing/>
    </w:pPr>
  </w:style>
  <w:style w:type="paragraph" w:styleId="ListBullet3">
    <w:name w:val="List Bullet 3"/>
    <w:basedOn w:val="Normal"/>
    <w:semiHidden/>
    <w:unhideWhenUsed/>
    <w:rsid w:val="00A10D4B"/>
    <w:pPr>
      <w:numPr>
        <w:numId w:val="5"/>
      </w:numPr>
      <w:contextualSpacing/>
    </w:pPr>
  </w:style>
  <w:style w:type="paragraph" w:styleId="ListBullet4">
    <w:name w:val="List Bullet 4"/>
    <w:basedOn w:val="Normal"/>
    <w:semiHidden/>
    <w:unhideWhenUsed/>
    <w:rsid w:val="00A10D4B"/>
    <w:pPr>
      <w:numPr>
        <w:numId w:val="6"/>
      </w:numPr>
      <w:contextualSpacing/>
    </w:pPr>
  </w:style>
  <w:style w:type="paragraph" w:styleId="ListBullet5">
    <w:name w:val="List Bullet 5"/>
    <w:basedOn w:val="Normal"/>
    <w:semiHidden/>
    <w:unhideWhenUsed/>
    <w:rsid w:val="00A10D4B"/>
    <w:pPr>
      <w:numPr>
        <w:numId w:val="7"/>
      </w:numPr>
      <w:contextualSpacing/>
    </w:pPr>
  </w:style>
  <w:style w:type="paragraph" w:styleId="ListParagraph">
    <w:name w:val="List Paragraph"/>
    <w:basedOn w:val="Normal"/>
    <w:uiPriority w:val="34"/>
    <w:semiHidden/>
    <w:qFormat/>
    <w:rsid w:val="00A10D4B"/>
    <w:pPr>
      <w:ind w:left="720"/>
      <w:contextualSpacing/>
    </w:pPr>
  </w:style>
  <w:style w:type="paragraph" w:styleId="ListNumber">
    <w:name w:val="List Number"/>
    <w:basedOn w:val="Normal"/>
    <w:semiHidden/>
    <w:rsid w:val="00A10D4B"/>
    <w:pPr>
      <w:numPr>
        <w:numId w:val="8"/>
      </w:numPr>
      <w:contextualSpacing/>
    </w:pPr>
  </w:style>
  <w:style w:type="paragraph" w:styleId="ListNumber2">
    <w:name w:val="List Number 2"/>
    <w:basedOn w:val="Normal"/>
    <w:semiHidden/>
    <w:unhideWhenUsed/>
    <w:rsid w:val="00A10D4B"/>
    <w:pPr>
      <w:numPr>
        <w:numId w:val="9"/>
      </w:numPr>
      <w:contextualSpacing/>
    </w:pPr>
  </w:style>
  <w:style w:type="paragraph" w:styleId="ListNumber3">
    <w:name w:val="List Number 3"/>
    <w:basedOn w:val="Normal"/>
    <w:semiHidden/>
    <w:unhideWhenUsed/>
    <w:rsid w:val="00A10D4B"/>
    <w:pPr>
      <w:numPr>
        <w:numId w:val="10"/>
      </w:numPr>
      <w:contextualSpacing/>
    </w:pPr>
  </w:style>
  <w:style w:type="paragraph" w:styleId="ListNumber4">
    <w:name w:val="List Number 4"/>
    <w:basedOn w:val="Normal"/>
    <w:semiHidden/>
    <w:unhideWhenUsed/>
    <w:rsid w:val="00A10D4B"/>
    <w:pPr>
      <w:numPr>
        <w:numId w:val="11"/>
      </w:numPr>
      <w:contextualSpacing/>
    </w:pPr>
  </w:style>
  <w:style w:type="paragraph" w:styleId="ListNumber5">
    <w:name w:val="List Number 5"/>
    <w:basedOn w:val="Normal"/>
    <w:semiHidden/>
    <w:unhideWhenUsed/>
    <w:rsid w:val="00A10D4B"/>
    <w:pPr>
      <w:numPr>
        <w:numId w:val="12"/>
      </w:numPr>
      <w:contextualSpacing/>
    </w:pPr>
  </w:style>
  <w:style w:type="paragraph" w:styleId="ListContinue">
    <w:name w:val="List Continue"/>
    <w:basedOn w:val="Normal"/>
    <w:semiHidden/>
    <w:unhideWhenUsed/>
    <w:rsid w:val="00A10D4B"/>
    <w:pPr>
      <w:spacing w:after="120"/>
      <w:ind w:left="283"/>
      <w:contextualSpacing/>
    </w:pPr>
  </w:style>
  <w:style w:type="paragraph" w:styleId="ListContinue2">
    <w:name w:val="List Continue 2"/>
    <w:basedOn w:val="Normal"/>
    <w:semiHidden/>
    <w:unhideWhenUsed/>
    <w:rsid w:val="00A10D4B"/>
    <w:pPr>
      <w:spacing w:after="120"/>
      <w:ind w:left="566"/>
      <w:contextualSpacing/>
    </w:pPr>
  </w:style>
  <w:style w:type="paragraph" w:styleId="ListContinue3">
    <w:name w:val="List Continue 3"/>
    <w:basedOn w:val="Normal"/>
    <w:semiHidden/>
    <w:unhideWhenUsed/>
    <w:rsid w:val="00A10D4B"/>
    <w:pPr>
      <w:spacing w:after="120"/>
      <w:ind w:left="849"/>
      <w:contextualSpacing/>
    </w:pPr>
  </w:style>
  <w:style w:type="paragraph" w:styleId="ListContinue4">
    <w:name w:val="List Continue 4"/>
    <w:basedOn w:val="Normal"/>
    <w:semiHidden/>
    <w:unhideWhenUsed/>
    <w:rsid w:val="00A10D4B"/>
    <w:pPr>
      <w:spacing w:after="120"/>
      <w:ind w:left="1132"/>
      <w:contextualSpacing/>
    </w:pPr>
  </w:style>
  <w:style w:type="paragraph" w:styleId="ListContinue5">
    <w:name w:val="List Continue 5"/>
    <w:basedOn w:val="Normal"/>
    <w:semiHidden/>
    <w:unhideWhenUsed/>
    <w:rsid w:val="00A10D4B"/>
    <w:pPr>
      <w:spacing w:after="120"/>
      <w:ind w:left="1415"/>
      <w:contextualSpacing/>
    </w:pPr>
  </w:style>
  <w:style w:type="paragraph" w:styleId="MacroText">
    <w:name w:val="macro"/>
    <w:link w:val="MacroTextChar"/>
    <w:semiHidden/>
    <w:unhideWhenUsed/>
    <w:rsid w:val="00A10D4B"/>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val="en-GB"/>
    </w:rPr>
  </w:style>
  <w:style w:type="character" w:customStyle="1" w:styleId="MacroTextChar">
    <w:name w:val="Macro Text Char"/>
    <w:basedOn w:val="DefaultParagraphFont"/>
    <w:link w:val="MacroText"/>
    <w:semiHidden/>
    <w:rsid w:val="00A10D4B"/>
    <w:rPr>
      <w:rFonts w:ascii="Consolas" w:eastAsiaTheme="minorHAnsi" w:hAnsi="Consolas" w:cs="Consolas"/>
      <w:lang w:val="en-GB"/>
    </w:rPr>
  </w:style>
  <w:style w:type="character" w:styleId="Emphasis">
    <w:name w:val="Emphasis"/>
    <w:basedOn w:val="DefaultParagraphFont"/>
    <w:semiHidden/>
    <w:qFormat/>
    <w:rsid w:val="00A10D4B"/>
    <w:rPr>
      <w:i/>
      <w:iCs/>
    </w:rPr>
  </w:style>
  <w:style w:type="paragraph" w:styleId="NormalWeb">
    <w:name w:val="Normal (Web)"/>
    <w:basedOn w:val="Normal"/>
    <w:semiHidden/>
    <w:unhideWhenUsed/>
    <w:rsid w:val="00A10D4B"/>
    <w:rPr>
      <w:rFonts w:ascii="Times New Roman" w:hAnsi="Times New Roman"/>
    </w:rPr>
  </w:style>
  <w:style w:type="paragraph" w:styleId="NoteHeading">
    <w:name w:val="Note Heading"/>
    <w:basedOn w:val="Normal"/>
    <w:next w:val="Normal"/>
    <w:link w:val="NoteHeadingChar"/>
    <w:semiHidden/>
    <w:unhideWhenUsed/>
    <w:rsid w:val="00A10D4B"/>
    <w:pPr>
      <w:spacing w:line="240" w:lineRule="auto"/>
    </w:pPr>
  </w:style>
  <w:style w:type="character" w:customStyle="1" w:styleId="NoteHeadingChar">
    <w:name w:val="Note Heading Char"/>
    <w:basedOn w:val="DefaultParagraphFont"/>
    <w:link w:val="NoteHeading"/>
    <w:semiHidden/>
    <w:rsid w:val="00A10D4B"/>
    <w:rPr>
      <w:rFonts w:ascii="Georgia" w:eastAsiaTheme="minorHAnsi" w:hAnsi="Georgia" w:cstheme="minorBidi"/>
      <w:sz w:val="24"/>
      <w:szCs w:val="24"/>
      <w:lang w:val="en-GB"/>
    </w:rPr>
  </w:style>
  <w:style w:type="paragraph" w:styleId="Subtitle">
    <w:name w:val="Subtitle"/>
    <w:basedOn w:val="Normal"/>
    <w:next w:val="Normal"/>
    <w:link w:val="SubtitleChar"/>
    <w:semiHidden/>
    <w:qFormat/>
    <w:rsid w:val="00A10D4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A10D4B"/>
    <w:rPr>
      <w:rFonts w:asciiTheme="majorHAnsi" w:eastAsiaTheme="majorEastAsia" w:hAnsiTheme="majorHAnsi" w:cstheme="majorBidi"/>
      <w:i/>
      <w:iCs/>
      <w:color w:val="4F81BD" w:themeColor="accent1"/>
      <w:spacing w:val="15"/>
      <w:sz w:val="24"/>
      <w:szCs w:val="24"/>
      <w:lang w:val="en-GB"/>
    </w:rPr>
  </w:style>
  <w:style w:type="paragraph" w:styleId="CommentText">
    <w:name w:val="annotation text"/>
    <w:basedOn w:val="Normal"/>
    <w:link w:val="CommentTextChar"/>
    <w:unhideWhenUsed/>
    <w:rsid w:val="00A10D4B"/>
    <w:pPr>
      <w:spacing w:line="240" w:lineRule="auto"/>
    </w:pPr>
    <w:rPr>
      <w:sz w:val="20"/>
      <w:szCs w:val="20"/>
    </w:rPr>
  </w:style>
  <w:style w:type="character" w:customStyle="1" w:styleId="CommentTextChar">
    <w:name w:val="Comment Text Char"/>
    <w:basedOn w:val="DefaultParagraphFont"/>
    <w:link w:val="CommentText"/>
    <w:rsid w:val="00A10D4B"/>
    <w:rPr>
      <w:rFonts w:ascii="Georgia" w:eastAsiaTheme="minorHAnsi" w:hAnsi="Georgia" w:cstheme="minorBidi"/>
      <w:lang w:val="en-GB"/>
    </w:rPr>
  </w:style>
  <w:style w:type="paragraph" w:styleId="CommentSubject">
    <w:name w:val="annotation subject"/>
    <w:basedOn w:val="CommentText"/>
    <w:next w:val="CommentText"/>
    <w:link w:val="CommentSubjectChar"/>
    <w:semiHidden/>
    <w:unhideWhenUsed/>
    <w:rsid w:val="00A10D4B"/>
    <w:rPr>
      <w:b/>
      <w:bCs/>
    </w:rPr>
  </w:style>
  <w:style w:type="character" w:customStyle="1" w:styleId="CommentSubjectChar">
    <w:name w:val="Comment Subject Char"/>
    <w:basedOn w:val="CommentTextChar"/>
    <w:link w:val="CommentSubject"/>
    <w:semiHidden/>
    <w:rsid w:val="00A10D4B"/>
    <w:rPr>
      <w:rFonts w:ascii="Georgia" w:eastAsiaTheme="minorHAnsi" w:hAnsi="Georgia" w:cstheme="minorBidi"/>
      <w:b/>
      <w:bCs/>
      <w:lang w:val="en-GB"/>
    </w:rPr>
  </w:style>
  <w:style w:type="paragraph" w:styleId="BodyText">
    <w:name w:val="Body Text"/>
    <w:basedOn w:val="Normal"/>
    <w:link w:val="BodyTextChar"/>
    <w:semiHidden/>
    <w:unhideWhenUsed/>
    <w:rsid w:val="00A10D4B"/>
    <w:pPr>
      <w:spacing w:after="120"/>
    </w:pPr>
  </w:style>
  <w:style w:type="character" w:customStyle="1" w:styleId="BodyTextChar">
    <w:name w:val="Body Text Char"/>
    <w:basedOn w:val="DefaultParagraphFont"/>
    <w:link w:val="BodyText"/>
    <w:semiHidden/>
    <w:rsid w:val="00A10D4B"/>
    <w:rPr>
      <w:rFonts w:ascii="Georgia" w:eastAsiaTheme="minorHAnsi" w:hAnsi="Georgia" w:cstheme="minorBidi"/>
      <w:sz w:val="24"/>
      <w:szCs w:val="24"/>
      <w:lang w:val="en-GB"/>
    </w:rPr>
  </w:style>
  <w:style w:type="paragraph" w:styleId="BodyText2">
    <w:name w:val="Body Text 2"/>
    <w:basedOn w:val="Normal"/>
    <w:link w:val="BodyText2Char"/>
    <w:semiHidden/>
    <w:unhideWhenUsed/>
    <w:rsid w:val="00A10D4B"/>
    <w:pPr>
      <w:spacing w:after="120" w:line="480" w:lineRule="auto"/>
    </w:pPr>
  </w:style>
  <w:style w:type="character" w:customStyle="1" w:styleId="BodyText2Char">
    <w:name w:val="Body Text 2 Char"/>
    <w:basedOn w:val="DefaultParagraphFont"/>
    <w:link w:val="BodyText2"/>
    <w:semiHidden/>
    <w:rsid w:val="00A10D4B"/>
    <w:rPr>
      <w:rFonts w:ascii="Georgia" w:eastAsiaTheme="minorHAnsi" w:hAnsi="Georgia" w:cstheme="minorBidi"/>
      <w:sz w:val="24"/>
      <w:szCs w:val="24"/>
      <w:lang w:val="en-GB"/>
    </w:rPr>
  </w:style>
  <w:style w:type="paragraph" w:styleId="BodyText3">
    <w:name w:val="Body Text 3"/>
    <w:basedOn w:val="Normal"/>
    <w:link w:val="BodyText3Char"/>
    <w:semiHidden/>
    <w:unhideWhenUsed/>
    <w:rsid w:val="00A10D4B"/>
    <w:pPr>
      <w:spacing w:after="120"/>
    </w:pPr>
    <w:rPr>
      <w:sz w:val="16"/>
      <w:szCs w:val="16"/>
    </w:rPr>
  </w:style>
  <w:style w:type="character" w:customStyle="1" w:styleId="BodyText3Char">
    <w:name w:val="Body Text 3 Char"/>
    <w:basedOn w:val="DefaultParagraphFont"/>
    <w:link w:val="BodyText3"/>
    <w:semiHidden/>
    <w:rsid w:val="00A10D4B"/>
    <w:rPr>
      <w:rFonts w:ascii="Georgia" w:eastAsiaTheme="minorHAnsi" w:hAnsi="Georgia" w:cstheme="minorBidi"/>
      <w:sz w:val="16"/>
      <w:szCs w:val="16"/>
      <w:lang w:val="en-GB"/>
    </w:rPr>
  </w:style>
  <w:style w:type="paragraph" w:styleId="BodyTextFirstIndent">
    <w:name w:val="Body Text First Indent"/>
    <w:basedOn w:val="BodyText"/>
    <w:link w:val="BodyTextFirstIndentChar"/>
    <w:semiHidden/>
    <w:rsid w:val="00A10D4B"/>
    <w:pPr>
      <w:spacing w:after="0"/>
      <w:ind w:firstLine="360"/>
    </w:pPr>
  </w:style>
  <w:style w:type="character" w:customStyle="1" w:styleId="BodyTextFirstIndentChar">
    <w:name w:val="Body Text First Indent Char"/>
    <w:basedOn w:val="BodyTextChar"/>
    <w:link w:val="BodyTextFirstIndent"/>
    <w:semiHidden/>
    <w:rsid w:val="00A10D4B"/>
    <w:rPr>
      <w:rFonts w:ascii="Georgia" w:eastAsiaTheme="minorHAnsi" w:hAnsi="Georgia" w:cstheme="minorBidi"/>
      <w:sz w:val="24"/>
      <w:szCs w:val="24"/>
      <w:lang w:val="en-GB"/>
    </w:rPr>
  </w:style>
  <w:style w:type="paragraph" w:styleId="BodyTextIndent">
    <w:name w:val="Body Text Indent"/>
    <w:basedOn w:val="Normal"/>
    <w:link w:val="BodyTextIndentChar"/>
    <w:semiHidden/>
    <w:unhideWhenUsed/>
    <w:rsid w:val="00A10D4B"/>
    <w:pPr>
      <w:spacing w:after="120"/>
      <w:ind w:left="283"/>
    </w:pPr>
  </w:style>
  <w:style w:type="character" w:customStyle="1" w:styleId="BodyTextIndentChar">
    <w:name w:val="Body Text Indent Char"/>
    <w:basedOn w:val="DefaultParagraphFont"/>
    <w:link w:val="BodyTextIndent"/>
    <w:semiHidden/>
    <w:rsid w:val="00A10D4B"/>
    <w:rPr>
      <w:rFonts w:ascii="Georgia" w:eastAsiaTheme="minorHAnsi" w:hAnsi="Georgia" w:cstheme="minorBidi"/>
      <w:sz w:val="24"/>
      <w:szCs w:val="24"/>
      <w:lang w:val="en-GB"/>
    </w:rPr>
  </w:style>
  <w:style w:type="paragraph" w:styleId="BodyTextFirstIndent2">
    <w:name w:val="Body Text First Indent 2"/>
    <w:basedOn w:val="BodyTextIndent"/>
    <w:link w:val="BodyTextFirstIndent2Char"/>
    <w:semiHidden/>
    <w:unhideWhenUsed/>
    <w:rsid w:val="00A10D4B"/>
    <w:pPr>
      <w:spacing w:after="0"/>
      <w:ind w:left="360" w:firstLine="360"/>
    </w:pPr>
  </w:style>
  <w:style w:type="character" w:customStyle="1" w:styleId="BodyTextFirstIndent2Char">
    <w:name w:val="Body Text First Indent 2 Char"/>
    <w:basedOn w:val="BodyTextIndentChar"/>
    <w:link w:val="BodyTextFirstIndent2"/>
    <w:semiHidden/>
    <w:rsid w:val="00A10D4B"/>
    <w:rPr>
      <w:rFonts w:ascii="Georgia" w:eastAsiaTheme="minorHAnsi" w:hAnsi="Georgia" w:cstheme="minorBidi"/>
      <w:sz w:val="24"/>
      <w:szCs w:val="24"/>
      <w:lang w:val="en-GB"/>
    </w:rPr>
  </w:style>
  <w:style w:type="paragraph" w:styleId="BodyTextIndent2">
    <w:name w:val="Body Text Indent 2"/>
    <w:basedOn w:val="Normal"/>
    <w:link w:val="BodyTextIndent2Char"/>
    <w:semiHidden/>
    <w:unhideWhenUsed/>
    <w:rsid w:val="00A10D4B"/>
    <w:pPr>
      <w:spacing w:after="120" w:line="480" w:lineRule="auto"/>
      <w:ind w:left="283"/>
    </w:pPr>
  </w:style>
  <w:style w:type="character" w:customStyle="1" w:styleId="BodyTextIndent2Char">
    <w:name w:val="Body Text Indent 2 Char"/>
    <w:basedOn w:val="DefaultParagraphFont"/>
    <w:link w:val="BodyTextIndent2"/>
    <w:semiHidden/>
    <w:rsid w:val="00A10D4B"/>
    <w:rPr>
      <w:rFonts w:ascii="Georgia" w:eastAsiaTheme="minorHAnsi" w:hAnsi="Georgia" w:cstheme="minorBidi"/>
      <w:sz w:val="24"/>
      <w:szCs w:val="24"/>
      <w:lang w:val="en-GB"/>
    </w:rPr>
  </w:style>
  <w:style w:type="paragraph" w:styleId="BodyTextIndent3">
    <w:name w:val="Body Text Indent 3"/>
    <w:basedOn w:val="Normal"/>
    <w:link w:val="BodyTextIndent3Char"/>
    <w:semiHidden/>
    <w:unhideWhenUsed/>
    <w:rsid w:val="00A10D4B"/>
    <w:pPr>
      <w:spacing w:after="120"/>
      <w:ind w:left="283"/>
    </w:pPr>
    <w:rPr>
      <w:sz w:val="16"/>
      <w:szCs w:val="16"/>
    </w:rPr>
  </w:style>
  <w:style w:type="character" w:customStyle="1" w:styleId="BodyTextIndent3Char">
    <w:name w:val="Body Text Indent 3 Char"/>
    <w:basedOn w:val="DefaultParagraphFont"/>
    <w:link w:val="BodyTextIndent3"/>
    <w:semiHidden/>
    <w:rsid w:val="00A10D4B"/>
    <w:rPr>
      <w:rFonts w:ascii="Georgia" w:eastAsiaTheme="minorHAnsi" w:hAnsi="Georgia" w:cstheme="minorBidi"/>
      <w:sz w:val="16"/>
      <w:szCs w:val="16"/>
      <w:lang w:val="en-GB"/>
    </w:rPr>
  </w:style>
  <w:style w:type="character" w:styleId="LineNumber">
    <w:name w:val="line number"/>
    <w:basedOn w:val="DefaultParagraphFont"/>
    <w:semiHidden/>
    <w:unhideWhenUsed/>
    <w:rsid w:val="00A10D4B"/>
  </w:style>
  <w:style w:type="paragraph" w:styleId="NormalIndent">
    <w:name w:val="Normal Indent"/>
    <w:basedOn w:val="Normal"/>
    <w:semiHidden/>
    <w:unhideWhenUsed/>
    <w:rsid w:val="00A10D4B"/>
    <w:pPr>
      <w:ind w:left="708"/>
    </w:pPr>
  </w:style>
  <w:style w:type="character" w:styleId="SubtleEmphasis">
    <w:name w:val="Subtle Emphasis"/>
    <w:basedOn w:val="DefaultParagraphFont"/>
    <w:uiPriority w:val="19"/>
    <w:semiHidden/>
    <w:qFormat/>
    <w:rsid w:val="00A10D4B"/>
    <w:rPr>
      <w:i/>
      <w:iCs/>
      <w:color w:val="808080" w:themeColor="text1" w:themeTint="7F"/>
    </w:rPr>
  </w:style>
  <w:style w:type="character" w:styleId="SubtleReference">
    <w:name w:val="Subtle Reference"/>
    <w:basedOn w:val="DefaultParagraphFont"/>
    <w:uiPriority w:val="31"/>
    <w:semiHidden/>
    <w:qFormat/>
    <w:rsid w:val="00A10D4B"/>
    <w:rPr>
      <w:smallCaps/>
      <w:color w:val="C0504D" w:themeColor="accent2"/>
      <w:u w:val="single"/>
    </w:rPr>
  </w:style>
  <w:style w:type="character" w:styleId="PlaceholderText">
    <w:name w:val="Placeholder Text"/>
    <w:basedOn w:val="DefaultParagraphFont"/>
    <w:uiPriority w:val="99"/>
    <w:semiHidden/>
    <w:rsid w:val="00A10D4B"/>
    <w:rPr>
      <w:color w:val="808080"/>
    </w:rPr>
  </w:style>
  <w:style w:type="paragraph" w:styleId="PlainText">
    <w:name w:val="Plain Text"/>
    <w:basedOn w:val="Normal"/>
    <w:link w:val="PlainTextChar"/>
    <w:semiHidden/>
    <w:unhideWhenUsed/>
    <w:rsid w:val="00A10D4B"/>
    <w:pPr>
      <w:spacing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A10D4B"/>
    <w:rPr>
      <w:rFonts w:ascii="Consolas" w:eastAsiaTheme="minorHAnsi" w:hAnsi="Consolas" w:cs="Consolas"/>
      <w:sz w:val="21"/>
      <w:szCs w:val="21"/>
      <w:lang w:val="en-GB"/>
    </w:rPr>
  </w:style>
  <w:style w:type="character" w:styleId="BookTitle">
    <w:name w:val="Book Title"/>
    <w:basedOn w:val="DefaultParagraphFont"/>
    <w:uiPriority w:val="33"/>
    <w:semiHidden/>
    <w:qFormat/>
    <w:rsid w:val="00A10D4B"/>
    <w:rPr>
      <w:b/>
      <w:bCs/>
      <w:smallCaps/>
      <w:spacing w:val="5"/>
    </w:rPr>
  </w:style>
  <w:style w:type="character" w:styleId="CommentReference">
    <w:name w:val="annotation reference"/>
    <w:basedOn w:val="DefaultParagraphFont"/>
    <w:semiHidden/>
    <w:unhideWhenUsed/>
    <w:rsid w:val="00A10D4B"/>
    <w:rPr>
      <w:sz w:val="16"/>
      <w:szCs w:val="16"/>
    </w:rPr>
  </w:style>
  <w:style w:type="character" w:styleId="Strong">
    <w:name w:val="Strong"/>
    <w:basedOn w:val="DefaultParagraphFont"/>
    <w:semiHidden/>
    <w:qFormat/>
    <w:rsid w:val="00A10D4B"/>
    <w:rPr>
      <w:b/>
      <w:bCs/>
    </w:rPr>
  </w:style>
  <w:style w:type="paragraph" w:customStyle="1" w:styleId="DataLabelMedium">
    <w:name w:val="Data Label Medium"/>
    <w:basedOn w:val="MEETINGData"/>
    <w:rsid w:val="00A10D4B"/>
    <w:rPr>
      <w:b/>
      <w:bCs/>
    </w:rPr>
  </w:style>
  <w:style w:type="table" w:customStyle="1" w:styleId="ESATable">
    <w:name w:val="ESA Table"/>
    <w:basedOn w:val="TableNormal"/>
    <w:uiPriority w:val="99"/>
    <w:rsid w:val="000A0572"/>
    <w:pPr>
      <w:spacing w:line="240" w:lineRule="auto"/>
    </w:pPr>
    <w:rPr>
      <w:rFonts w:eastAsiaTheme="minorHAnsi" w:cstheme="minorBidi"/>
      <w:lang w:val="nl-NL"/>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table" w:customStyle="1" w:styleId="Lighttable">
    <w:name w:val="Light table"/>
    <w:basedOn w:val="TableNormal"/>
    <w:uiPriority w:val="99"/>
    <w:rsid w:val="000A0572"/>
    <w:pPr>
      <w:spacing w:line="240" w:lineRule="auto"/>
    </w:pPr>
    <w:rPr>
      <w:rFonts w:eastAsiaTheme="minorHAnsi" w:cstheme="minorBidi"/>
      <w:lang w:val="nl-NL"/>
    </w:rPr>
    <w:tblPr>
      <w:tblInd w:w="68" w:type="dxa"/>
      <w:tblBorders>
        <w:insideH w:val="single" w:sz="2" w:space="0" w:color="auto"/>
      </w:tblBorders>
      <w:tblCellMar>
        <w:top w:w="40" w:type="dxa"/>
        <w:left w:w="68" w:type="dxa"/>
        <w:bottom w:w="28" w:type="dxa"/>
        <w:right w:w="68" w:type="dxa"/>
      </w:tblCellMar>
    </w:tblPr>
    <w:tblStylePr w:type="firstCol">
      <w:tblPr>
        <w:tblCellMar>
          <w:top w:w="40" w:type="dxa"/>
          <w:left w:w="68" w:type="dxa"/>
          <w:bottom w:w="28" w:type="dxa"/>
          <w:right w:w="68" w:type="dxa"/>
        </w:tblCellMar>
      </w:tblPr>
    </w:tblStylePr>
    <w:tblStylePr w:type="lastCol">
      <w:tblPr>
        <w:tblCellMar>
          <w:top w:w="40" w:type="dxa"/>
          <w:left w:w="68" w:type="dxa"/>
          <w:bottom w:w="28" w:type="dxa"/>
          <w:right w:w="68" w:type="dxa"/>
        </w:tblCellMar>
      </w:tblPr>
    </w:tblStylePr>
  </w:style>
  <w:style w:type="table" w:customStyle="1" w:styleId="NogridTable">
    <w:name w:val="No grid Table"/>
    <w:basedOn w:val="TableNormal"/>
    <w:uiPriority w:val="99"/>
    <w:rsid w:val="00663385"/>
    <w:rPr>
      <w:rFonts w:eastAsiaTheme="minorHAnsi" w:cstheme="minorBidi"/>
      <w:lang w:val="nl-NL"/>
    </w:rPr>
    <w:tblPr>
      <w:tblInd w:w="68" w:type="dxa"/>
      <w:tblCellMar>
        <w:top w:w="40" w:type="dxa"/>
        <w:left w:w="68" w:type="dxa"/>
        <w:bottom w:w="28" w:type="dxa"/>
        <w:right w:w="68" w:type="dxa"/>
      </w:tblCellMar>
    </w:tblPr>
    <w:tblStylePr w:type="firstCol">
      <w:tblPr/>
      <w:tcPr>
        <w:tcMar>
          <w:top w:w="40" w:type="dxa"/>
          <w:left w:w="0" w:type="nil"/>
          <w:bottom w:w="28" w:type="dxa"/>
          <w:right w:w="68" w:type="dxa"/>
        </w:tcMar>
      </w:tcPr>
    </w:tblStylePr>
    <w:tblStylePr w:type="lastCol">
      <w:tblPr/>
      <w:tcPr>
        <w:tcMar>
          <w:top w:w="40" w:type="dxa"/>
          <w:left w:w="68" w:type="dxa"/>
          <w:bottom w:w="28" w:type="dxa"/>
          <w:right w:w="0" w:type="nil"/>
        </w:tcMar>
      </w:tcPr>
    </w:tblStylePr>
  </w:style>
  <w:style w:type="character" w:customStyle="1" w:styleId="left">
    <w:name w:val="left"/>
    <w:basedOn w:val="DefaultParagraphFont"/>
    <w:rsid w:val="00F84DC5"/>
  </w:style>
  <w:style w:type="paragraph" w:customStyle="1" w:styleId="TableParagraph">
    <w:name w:val="Table Paragraph"/>
    <w:basedOn w:val="Normal"/>
    <w:uiPriority w:val="1"/>
    <w:qFormat/>
    <w:rsid w:val="00AA5AEE"/>
    <w:pPr>
      <w:widowControl w:val="0"/>
      <w:spacing w:line="240" w:lineRule="auto"/>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imes New Roman" w:hAnsi="Georgia" w:cs="Times New Roman"/>
        <w:sz w:val="24"/>
        <w:szCs w:val="24"/>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4" w:unhideWhenUsed="0" w:qFormat="1"/>
    <w:lsdException w:name="heading 3" w:semiHidden="0" w:uiPriority="4" w:unhideWhenUsed="0" w:qFormat="1"/>
    <w:lsdException w:name="heading 4" w:semiHidden="0" w:uiPriority="4" w:unhideWhenUsed="0" w:qFormat="1"/>
    <w:lsdException w:name="heading 5" w:semiHidden="0" w:uiPriority="4"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89A"/>
  </w:style>
  <w:style w:type="paragraph" w:styleId="Heading1">
    <w:name w:val="heading 1"/>
    <w:basedOn w:val="Normal"/>
    <w:next w:val="Normal"/>
    <w:link w:val="Heading1Char"/>
    <w:uiPriority w:val="9"/>
    <w:qFormat/>
    <w:rsid w:val="00A10D4B"/>
    <w:pPr>
      <w:numPr>
        <w:numId w:val="2"/>
      </w:numPr>
      <w:spacing w:before="240" w:after="240" w:line="240" w:lineRule="auto"/>
      <w:outlineLvl w:val="0"/>
    </w:pPr>
    <w:rPr>
      <w:b/>
      <w:caps/>
      <w:sz w:val="28"/>
    </w:rPr>
  </w:style>
  <w:style w:type="paragraph" w:styleId="Heading2">
    <w:name w:val="heading 2"/>
    <w:basedOn w:val="Normal"/>
    <w:next w:val="Normal"/>
    <w:link w:val="Heading2Char"/>
    <w:uiPriority w:val="4"/>
    <w:qFormat/>
    <w:rsid w:val="00A10D4B"/>
    <w:pPr>
      <w:keepNext/>
      <w:numPr>
        <w:ilvl w:val="1"/>
        <w:numId w:val="2"/>
      </w:numPr>
      <w:spacing w:before="240" w:after="120" w:line="240" w:lineRule="auto"/>
      <w:outlineLvl w:val="1"/>
    </w:pPr>
    <w:rPr>
      <w:rFonts w:cs="Arial"/>
      <w:b/>
      <w:bCs/>
      <w:iCs/>
      <w:sz w:val="28"/>
      <w:szCs w:val="28"/>
    </w:rPr>
  </w:style>
  <w:style w:type="paragraph" w:styleId="Heading3">
    <w:name w:val="heading 3"/>
    <w:basedOn w:val="Normal"/>
    <w:next w:val="Normal"/>
    <w:link w:val="Heading3Char"/>
    <w:uiPriority w:val="4"/>
    <w:qFormat/>
    <w:rsid w:val="00A10D4B"/>
    <w:pPr>
      <w:keepNext/>
      <w:numPr>
        <w:ilvl w:val="2"/>
        <w:numId w:val="2"/>
      </w:numPr>
      <w:spacing w:before="240" w:after="120" w:line="240" w:lineRule="auto"/>
      <w:outlineLvl w:val="2"/>
    </w:pPr>
    <w:rPr>
      <w:rFonts w:cs="Arial"/>
      <w:b/>
      <w:bCs/>
      <w:i/>
      <w:sz w:val="26"/>
      <w:szCs w:val="26"/>
    </w:rPr>
  </w:style>
  <w:style w:type="paragraph" w:styleId="Heading4">
    <w:name w:val="heading 4"/>
    <w:basedOn w:val="Normal"/>
    <w:next w:val="Normal"/>
    <w:link w:val="Heading4Char"/>
    <w:uiPriority w:val="4"/>
    <w:qFormat/>
    <w:rsid w:val="00A10D4B"/>
    <w:pPr>
      <w:keepNext/>
      <w:numPr>
        <w:ilvl w:val="3"/>
        <w:numId w:val="2"/>
      </w:numPr>
      <w:spacing w:before="240" w:after="120" w:line="240" w:lineRule="auto"/>
      <w:outlineLvl w:val="3"/>
    </w:pPr>
    <w:rPr>
      <w:b/>
      <w:bCs/>
      <w:szCs w:val="28"/>
    </w:rPr>
  </w:style>
  <w:style w:type="paragraph" w:styleId="Heading5">
    <w:name w:val="heading 5"/>
    <w:basedOn w:val="Normal"/>
    <w:next w:val="Normal"/>
    <w:uiPriority w:val="4"/>
    <w:qFormat/>
    <w:locked/>
    <w:rsid w:val="00A10D4B"/>
    <w:pPr>
      <w:keepNext/>
      <w:numPr>
        <w:ilvl w:val="4"/>
        <w:numId w:val="2"/>
      </w:numPr>
      <w:spacing w:before="240" w:after="60"/>
      <w:outlineLvl w:val="4"/>
    </w:pPr>
    <w:rPr>
      <w:b/>
      <w:bCs/>
      <w:i/>
      <w:iCs/>
      <w:szCs w:val="26"/>
    </w:rPr>
  </w:style>
  <w:style w:type="paragraph" w:styleId="Heading6">
    <w:name w:val="heading 6"/>
    <w:basedOn w:val="Normal"/>
    <w:next w:val="Normal"/>
    <w:semiHidden/>
    <w:qFormat/>
    <w:rsid w:val="00A10D4B"/>
    <w:pPr>
      <w:numPr>
        <w:ilvl w:val="5"/>
        <w:numId w:val="2"/>
      </w:numPr>
      <w:spacing w:before="240" w:after="60"/>
      <w:outlineLvl w:val="5"/>
    </w:pPr>
    <w:rPr>
      <w:bCs/>
      <w:szCs w:val="22"/>
    </w:rPr>
  </w:style>
  <w:style w:type="paragraph" w:styleId="Heading7">
    <w:name w:val="heading 7"/>
    <w:basedOn w:val="Normal"/>
    <w:next w:val="Normal"/>
    <w:semiHidden/>
    <w:qFormat/>
    <w:rsid w:val="00A10D4B"/>
    <w:pPr>
      <w:numPr>
        <w:ilvl w:val="6"/>
        <w:numId w:val="2"/>
      </w:numPr>
      <w:spacing w:before="240" w:after="60"/>
      <w:outlineLvl w:val="6"/>
    </w:pPr>
    <w:rPr>
      <w:i/>
    </w:rPr>
  </w:style>
  <w:style w:type="paragraph" w:styleId="Heading8">
    <w:name w:val="heading 8"/>
    <w:basedOn w:val="Normal"/>
    <w:next w:val="Normal"/>
    <w:semiHidden/>
    <w:qFormat/>
    <w:rsid w:val="00A10D4B"/>
    <w:pPr>
      <w:numPr>
        <w:ilvl w:val="7"/>
        <w:numId w:val="2"/>
      </w:numPr>
      <w:spacing w:before="240" w:after="60"/>
      <w:outlineLvl w:val="7"/>
    </w:pPr>
    <w:rPr>
      <w:iCs/>
    </w:rPr>
  </w:style>
  <w:style w:type="paragraph" w:styleId="Heading9">
    <w:name w:val="heading 9"/>
    <w:basedOn w:val="Normal"/>
    <w:next w:val="Normal"/>
    <w:semiHidden/>
    <w:qFormat/>
    <w:rsid w:val="00A10D4B"/>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ETINGData">
    <w:name w:val="MEETING Data"/>
    <w:basedOn w:val="Normal"/>
    <w:link w:val="MEETINGDataChar"/>
    <w:semiHidden/>
    <w:rsid w:val="00A10D4B"/>
    <w:rPr>
      <w:sz w:val="22"/>
    </w:rPr>
  </w:style>
  <w:style w:type="character" w:customStyle="1" w:styleId="MEETINGDataChar">
    <w:name w:val="MEETING Data Char"/>
    <w:basedOn w:val="DefaultParagraphFont"/>
    <w:link w:val="MEETINGData"/>
    <w:semiHidden/>
    <w:rsid w:val="00A10D4B"/>
    <w:rPr>
      <w:rFonts w:ascii="Georgia" w:eastAsiaTheme="minorHAnsi" w:hAnsi="Georgia" w:cstheme="minorBidi"/>
      <w:sz w:val="22"/>
      <w:szCs w:val="24"/>
      <w:lang w:val="en-GB"/>
    </w:rPr>
  </w:style>
  <w:style w:type="paragraph" w:styleId="TOC1">
    <w:name w:val="toc 1"/>
    <w:basedOn w:val="Normal"/>
    <w:next w:val="Normal"/>
    <w:uiPriority w:val="39"/>
    <w:semiHidden/>
    <w:locked/>
    <w:rsid w:val="00A10D4B"/>
    <w:pPr>
      <w:tabs>
        <w:tab w:val="left" w:pos="397"/>
        <w:tab w:val="right" w:leader="dot" w:pos="9630"/>
      </w:tabs>
    </w:pPr>
    <w:rPr>
      <w:b/>
      <w:bCs/>
      <w:caps/>
      <w:noProof/>
      <w:szCs w:val="20"/>
    </w:rPr>
  </w:style>
  <w:style w:type="paragraph" w:styleId="TOC2">
    <w:name w:val="toc 2"/>
    <w:basedOn w:val="Normal"/>
    <w:next w:val="Normal"/>
    <w:autoRedefine/>
    <w:uiPriority w:val="39"/>
    <w:semiHidden/>
    <w:locked/>
    <w:rsid w:val="00A10D4B"/>
    <w:pPr>
      <w:tabs>
        <w:tab w:val="left" w:pos="454"/>
        <w:tab w:val="right" w:leader="dot" w:pos="9630"/>
      </w:tabs>
    </w:pPr>
    <w:rPr>
      <w:noProof/>
      <w:szCs w:val="20"/>
    </w:rPr>
  </w:style>
  <w:style w:type="paragraph" w:styleId="TOC3">
    <w:name w:val="toc 3"/>
    <w:basedOn w:val="Normal"/>
    <w:next w:val="Normal"/>
    <w:autoRedefine/>
    <w:uiPriority w:val="39"/>
    <w:semiHidden/>
    <w:locked/>
    <w:rsid w:val="00A10D4B"/>
    <w:pPr>
      <w:tabs>
        <w:tab w:val="left" w:pos="567"/>
        <w:tab w:val="right" w:leader="dot" w:pos="9630"/>
      </w:tabs>
    </w:pPr>
    <w:rPr>
      <w:noProof/>
      <w:szCs w:val="20"/>
    </w:rPr>
  </w:style>
  <w:style w:type="paragraph" w:styleId="FootnoteText">
    <w:name w:val="footnote text"/>
    <w:basedOn w:val="Normal"/>
    <w:semiHidden/>
    <w:rsid w:val="00A10D4B"/>
    <w:rPr>
      <w:szCs w:val="20"/>
      <w:lang w:val="it-IT"/>
    </w:rPr>
  </w:style>
  <w:style w:type="character" w:styleId="FootnoteReference">
    <w:name w:val="footnote reference"/>
    <w:basedOn w:val="DefaultParagraphFont"/>
    <w:semiHidden/>
    <w:rsid w:val="00A10D4B"/>
    <w:rPr>
      <w:vertAlign w:val="superscript"/>
    </w:rPr>
  </w:style>
  <w:style w:type="paragraph" w:styleId="TOC4">
    <w:name w:val="toc 4"/>
    <w:basedOn w:val="Normal"/>
    <w:next w:val="Normal"/>
    <w:autoRedefine/>
    <w:semiHidden/>
    <w:locked/>
    <w:rsid w:val="00A10D4B"/>
    <w:pPr>
      <w:tabs>
        <w:tab w:val="left" w:pos="709"/>
        <w:tab w:val="right" w:leader="dot" w:pos="9628"/>
      </w:tabs>
    </w:pPr>
  </w:style>
  <w:style w:type="paragraph" w:styleId="TOC5">
    <w:name w:val="toc 5"/>
    <w:basedOn w:val="Normal"/>
    <w:next w:val="Normal"/>
    <w:autoRedefine/>
    <w:uiPriority w:val="39"/>
    <w:semiHidden/>
    <w:unhideWhenUsed/>
    <w:rsid w:val="00A10D4B"/>
    <w:pPr>
      <w:spacing w:after="100"/>
      <w:ind w:left="960"/>
    </w:pPr>
  </w:style>
  <w:style w:type="paragraph" w:styleId="TOC6">
    <w:name w:val="toc 6"/>
    <w:basedOn w:val="Normal"/>
    <w:next w:val="Normal"/>
    <w:autoRedefine/>
    <w:semiHidden/>
    <w:rsid w:val="00A10D4B"/>
    <w:pPr>
      <w:tabs>
        <w:tab w:val="left" w:pos="448"/>
        <w:tab w:val="right" w:leader="dot" w:pos="9628"/>
      </w:tabs>
    </w:pPr>
  </w:style>
  <w:style w:type="paragraph" w:styleId="TOC7">
    <w:name w:val="toc 7"/>
    <w:basedOn w:val="Normal"/>
    <w:next w:val="Normal"/>
    <w:autoRedefine/>
    <w:semiHidden/>
    <w:rsid w:val="00A10D4B"/>
    <w:pPr>
      <w:tabs>
        <w:tab w:val="left" w:pos="448"/>
        <w:tab w:val="right" w:leader="dot" w:pos="9628"/>
      </w:tabs>
    </w:pPr>
  </w:style>
  <w:style w:type="paragraph" w:styleId="TOC8">
    <w:name w:val="toc 8"/>
    <w:basedOn w:val="Normal"/>
    <w:next w:val="Normal"/>
    <w:autoRedefine/>
    <w:semiHidden/>
    <w:rsid w:val="00A10D4B"/>
    <w:pPr>
      <w:tabs>
        <w:tab w:val="left" w:pos="448"/>
        <w:tab w:val="right" w:leader="dot" w:pos="9628"/>
      </w:tabs>
    </w:pPr>
  </w:style>
  <w:style w:type="paragraph" w:styleId="TOC9">
    <w:name w:val="toc 9"/>
    <w:basedOn w:val="Normal"/>
    <w:next w:val="Normal"/>
    <w:autoRedefine/>
    <w:semiHidden/>
    <w:rsid w:val="00A10D4B"/>
    <w:pPr>
      <w:tabs>
        <w:tab w:val="left" w:pos="448"/>
        <w:tab w:val="right" w:leader="dot" w:pos="9628"/>
      </w:tabs>
    </w:pPr>
  </w:style>
  <w:style w:type="character" w:styleId="PageNumber">
    <w:name w:val="page number"/>
    <w:basedOn w:val="DefaultParagraphFont"/>
    <w:rsid w:val="00A10D4B"/>
    <w:rPr>
      <w:rFonts w:ascii="Georgia" w:hAnsi="Georgia"/>
      <w:sz w:val="18"/>
    </w:rPr>
  </w:style>
  <w:style w:type="table" w:styleId="TableGrid">
    <w:name w:val="Table Grid"/>
    <w:basedOn w:val="TableNormal"/>
    <w:rsid w:val="00A10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A10D4B"/>
    <w:rPr>
      <w:rFonts w:ascii="Tahoma" w:hAnsi="Tahoma" w:cs="Tahoma"/>
      <w:sz w:val="16"/>
      <w:szCs w:val="16"/>
    </w:rPr>
  </w:style>
  <w:style w:type="character" w:customStyle="1" w:styleId="BalloonTextChar">
    <w:name w:val="Balloon Text Char"/>
    <w:basedOn w:val="DefaultParagraphFont"/>
    <w:link w:val="BalloonText"/>
    <w:semiHidden/>
    <w:rsid w:val="00A10D4B"/>
    <w:rPr>
      <w:rFonts w:ascii="Tahoma" w:eastAsiaTheme="minorHAnsi" w:hAnsi="Tahoma" w:cs="Tahoma"/>
      <w:sz w:val="16"/>
      <w:szCs w:val="16"/>
      <w:lang w:val="en-GB"/>
    </w:rPr>
  </w:style>
  <w:style w:type="paragraph" w:customStyle="1" w:styleId="ESA-Logo">
    <w:name w:val="ESA-Logo"/>
    <w:basedOn w:val="Normal"/>
    <w:semiHidden/>
    <w:rsid w:val="00A10D4B"/>
    <w:pPr>
      <w:spacing w:after="120" w:line="240" w:lineRule="auto"/>
      <w:jc w:val="right"/>
    </w:pPr>
  </w:style>
  <w:style w:type="paragraph" w:customStyle="1" w:styleId="Sitename">
    <w:name w:val="Sitename"/>
    <w:basedOn w:val="Normal"/>
    <w:semiHidden/>
    <w:rsid w:val="00A10D4B"/>
    <w:pPr>
      <w:spacing w:before="227" w:after="227" w:line="400" w:lineRule="atLeast"/>
      <w:ind w:right="-57"/>
      <w:jc w:val="right"/>
    </w:pPr>
    <w:rPr>
      <w:rFonts w:ascii="NotesStyle-BoldTf" w:hAnsi="NotesStyle-BoldTf"/>
      <w:noProof/>
      <w:color w:val="98979C"/>
      <w:sz w:val="40"/>
      <w:szCs w:val="40"/>
    </w:rPr>
  </w:style>
  <w:style w:type="paragraph" w:customStyle="1" w:styleId="Classification">
    <w:name w:val="Classification"/>
    <w:basedOn w:val="Normal"/>
    <w:next w:val="Normal"/>
    <w:semiHidden/>
    <w:rsid w:val="00A10D4B"/>
    <w:rPr>
      <w:rFonts w:ascii="NotesEsa" w:hAnsi="NotesEsa"/>
      <w:sz w:val="20"/>
    </w:rPr>
  </w:style>
  <w:style w:type="character" w:customStyle="1" w:styleId="Data">
    <w:name w:val="Data"/>
    <w:basedOn w:val="DefaultParagraphFont"/>
    <w:uiPriority w:val="19"/>
    <w:qFormat/>
    <w:rsid w:val="00A10D4B"/>
    <w:rPr>
      <w:rFonts w:ascii="Georgia" w:hAnsi="Georgia"/>
      <w:b w:val="0"/>
      <w:sz w:val="18"/>
    </w:rPr>
  </w:style>
  <w:style w:type="paragraph" w:customStyle="1" w:styleId="ESA-Address">
    <w:name w:val="ESA-Address"/>
    <w:basedOn w:val="Normal"/>
    <w:semiHidden/>
    <w:rsid w:val="00A10D4B"/>
    <w:pPr>
      <w:spacing w:line="240" w:lineRule="auto"/>
      <w:jc w:val="right"/>
    </w:pPr>
    <w:rPr>
      <w:rFonts w:ascii="NotesEsa" w:hAnsi="NotesEsa"/>
      <w:noProof/>
      <w:sz w:val="16"/>
      <w:szCs w:val="16"/>
    </w:rPr>
  </w:style>
  <w:style w:type="paragraph" w:customStyle="1" w:styleId="ESAFooterText">
    <w:name w:val="ESAFooterText"/>
    <w:basedOn w:val="Normal"/>
    <w:semiHidden/>
    <w:rsid w:val="00A10D4B"/>
    <w:rPr>
      <w:noProof/>
      <w:sz w:val="16"/>
      <w:szCs w:val="16"/>
    </w:rPr>
  </w:style>
  <w:style w:type="paragraph" w:customStyle="1" w:styleId="MeetingDataNoSpell">
    <w:name w:val="MeetingDataNoSpell"/>
    <w:basedOn w:val="MEETINGData"/>
    <w:link w:val="MeetingDataNoSpellChar"/>
    <w:semiHidden/>
    <w:rsid w:val="00A10D4B"/>
    <w:rPr>
      <w:noProof/>
    </w:rPr>
  </w:style>
  <w:style w:type="character" w:customStyle="1" w:styleId="MeetingDataNoSpellChar">
    <w:name w:val="MeetingDataNoSpell Char"/>
    <w:basedOn w:val="MEETINGDataChar"/>
    <w:link w:val="MeetingDataNoSpell"/>
    <w:semiHidden/>
    <w:rsid w:val="00A10D4B"/>
    <w:rPr>
      <w:rFonts w:ascii="Georgia" w:eastAsiaTheme="minorHAnsi" w:hAnsi="Georgia" w:cstheme="minorBidi"/>
      <w:noProof/>
      <w:sz w:val="22"/>
      <w:szCs w:val="24"/>
      <w:lang w:val="en-GB"/>
    </w:rPr>
  </w:style>
  <w:style w:type="paragraph" w:customStyle="1" w:styleId="DocumentType">
    <w:name w:val="Document Type"/>
    <w:basedOn w:val="Normal"/>
    <w:semiHidden/>
    <w:rsid w:val="00A10D4B"/>
    <w:pPr>
      <w:spacing w:line="240" w:lineRule="auto"/>
      <w:ind w:right="-54"/>
    </w:pPr>
    <w:rPr>
      <w:rFonts w:ascii="NotesStyle-BoldTf" w:hAnsi="NotesStyle-BoldTf"/>
      <w:caps/>
      <w:color w:val="4B4B4D"/>
      <w:sz w:val="56"/>
    </w:rPr>
  </w:style>
  <w:style w:type="paragraph" w:styleId="Title">
    <w:name w:val="Title"/>
    <w:basedOn w:val="Normal"/>
    <w:next w:val="Normal"/>
    <w:link w:val="TitleChar"/>
    <w:semiHidden/>
    <w:rsid w:val="00A10D4B"/>
    <w:pPr>
      <w:spacing w:line="240" w:lineRule="auto"/>
    </w:pPr>
    <w:rPr>
      <w:sz w:val="36"/>
    </w:rPr>
  </w:style>
  <w:style w:type="character" w:customStyle="1" w:styleId="TitleChar">
    <w:name w:val="Title Char"/>
    <w:basedOn w:val="DefaultParagraphFont"/>
    <w:link w:val="Title"/>
    <w:semiHidden/>
    <w:rsid w:val="00A10D4B"/>
    <w:rPr>
      <w:rFonts w:ascii="Georgia" w:eastAsiaTheme="minorHAnsi" w:hAnsi="Georgia" w:cstheme="minorBidi"/>
      <w:sz w:val="36"/>
      <w:szCs w:val="24"/>
      <w:lang w:val="en-GB"/>
    </w:rPr>
  </w:style>
  <w:style w:type="paragraph" w:styleId="Footer">
    <w:name w:val="footer"/>
    <w:basedOn w:val="Normal"/>
    <w:link w:val="FooterChar"/>
    <w:semiHidden/>
    <w:rsid w:val="00A10D4B"/>
    <w:pPr>
      <w:tabs>
        <w:tab w:val="center" w:pos="4153"/>
        <w:tab w:val="right" w:pos="8306"/>
      </w:tabs>
    </w:pPr>
    <w:rPr>
      <w:noProof/>
      <w:sz w:val="16"/>
    </w:rPr>
  </w:style>
  <w:style w:type="character" w:customStyle="1" w:styleId="FooterChar">
    <w:name w:val="Footer Char"/>
    <w:basedOn w:val="DefaultParagraphFont"/>
    <w:link w:val="Footer"/>
    <w:semiHidden/>
    <w:rsid w:val="00A10D4B"/>
    <w:rPr>
      <w:rFonts w:ascii="Georgia" w:eastAsiaTheme="minorHAnsi" w:hAnsi="Georgia" w:cstheme="minorBidi"/>
      <w:noProof/>
      <w:sz w:val="16"/>
      <w:szCs w:val="24"/>
      <w:lang w:val="en-GB"/>
    </w:rPr>
  </w:style>
  <w:style w:type="character" w:customStyle="1" w:styleId="Heading1Char">
    <w:name w:val="Heading 1 Char"/>
    <w:basedOn w:val="DefaultParagraphFont"/>
    <w:link w:val="Heading1"/>
    <w:uiPriority w:val="9"/>
    <w:rsid w:val="00A10D4B"/>
    <w:rPr>
      <w:b/>
      <w:caps/>
      <w:sz w:val="28"/>
    </w:rPr>
  </w:style>
  <w:style w:type="character" w:customStyle="1" w:styleId="Heading2Char">
    <w:name w:val="Heading 2 Char"/>
    <w:basedOn w:val="DefaultParagraphFont"/>
    <w:link w:val="Heading2"/>
    <w:uiPriority w:val="4"/>
    <w:rsid w:val="00A10D4B"/>
    <w:rPr>
      <w:rFonts w:cs="Arial"/>
      <w:b/>
      <w:bCs/>
      <w:iCs/>
      <w:sz w:val="28"/>
      <w:szCs w:val="28"/>
    </w:rPr>
  </w:style>
  <w:style w:type="character" w:customStyle="1" w:styleId="Heading3Char">
    <w:name w:val="Heading 3 Char"/>
    <w:basedOn w:val="DefaultParagraphFont"/>
    <w:link w:val="Heading3"/>
    <w:uiPriority w:val="4"/>
    <w:rsid w:val="00A10D4B"/>
    <w:rPr>
      <w:rFonts w:cs="Arial"/>
      <w:b/>
      <w:bCs/>
      <w:i/>
      <w:sz w:val="26"/>
      <w:szCs w:val="26"/>
    </w:rPr>
  </w:style>
  <w:style w:type="character" w:customStyle="1" w:styleId="Heading4Char">
    <w:name w:val="Heading 4 Char"/>
    <w:basedOn w:val="DefaultParagraphFont"/>
    <w:link w:val="Heading4"/>
    <w:uiPriority w:val="4"/>
    <w:rsid w:val="00A10D4B"/>
    <w:rPr>
      <w:b/>
      <w:bCs/>
      <w:szCs w:val="28"/>
    </w:rPr>
  </w:style>
  <w:style w:type="paragraph" w:styleId="TOCHeading">
    <w:name w:val="TOC Heading"/>
    <w:basedOn w:val="Normal"/>
    <w:next w:val="Normal"/>
    <w:uiPriority w:val="39"/>
    <w:semiHidden/>
    <w:unhideWhenUsed/>
    <w:qFormat/>
    <w:rsid w:val="00A10D4B"/>
    <w:pPr>
      <w:spacing w:before="240" w:after="240" w:line="240" w:lineRule="exact"/>
    </w:pPr>
    <w:rPr>
      <w:b/>
      <w:sz w:val="18"/>
    </w:rPr>
  </w:style>
  <w:style w:type="paragraph" w:customStyle="1" w:styleId="Appendix">
    <w:name w:val="Appendix"/>
    <w:basedOn w:val="Heading1"/>
    <w:next w:val="Normal"/>
    <w:semiHidden/>
    <w:rsid w:val="00A10D4B"/>
    <w:pPr>
      <w:keepNext/>
      <w:numPr>
        <w:ilvl w:val="8"/>
      </w:numPr>
      <w:spacing w:before="0"/>
      <w:outlineLvl w:val="8"/>
    </w:pPr>
    <w:rPr>
      <w:szCs w:val="20"/>
    </w:rPr>
  </w:style>
  <w:style w:type="paragraph" w:customStyle="1" w:styleId="DataLabelLarge">
    <w:name w:val="Data Label Large"/>
    <w:basedOn w:val="Normal"/>
    <w:uiPriority w:val="19"/>
    <w:qFormat/>
    <w:rsid w:val="00A10D4B"/>
    <w:rPr>
      <w:b/>
    </w:rPr>
  </w:style>
  <w:style w:type="paragraph" w:customStyle="1" w:styleId="ESA-Logo2">
    <w:name w:val="ESA-Logo2"/>
    <w:basedOn w:val="ESA-Logo"/>
    <w:semiHidden/>
    <w:rsid w:val="00A10D4B"/>
    <w:pPr>
      <w:spacing w:after="360"/>
    </w:pPr>
  </w:style>
  <w:style w:type="paragraph" w:customStyle="1" w:styleId="DataLabel">
    <w:name w:val="Data Label"/>
    <w:link w:val="DataLabelChar"/>
    <w:uiPriority w:val="19"/>
    <w:qFormat/>
    <w:rsid w:val="00A10D4B"/>
    <w:pPr>
      <w:tabs>
        <w:tab w:val="left" w:pos="3960"/>
        <w:tab w:val="left" w:pos="4860"/>
        <w:tab w:val="left" w:pos="6840"/>
      </w:tabs>
      <w:spacing w:line="240" w:lineRule="exact"/>
    </w:pPr>
    <w:rPr>
      <w:rFonts w:cs="Georgia"/>
      <w:b/>
      <w:color w:val="211E1E"/>
      <w:sz w:val="18"/>
      <w:szCs w:val="18"/>
      <w:lang w:val="en-GB" w:eastAsia="it-IT"/>
    </w:rPr>
  </w:style>
  <w:style w:type="character" w:customStyle="1" w:styleId="DataLabelChar">
    <w:name w:val="Data Label Char"/>
    <w:basedOn w:val="DefaultParagraphFont"/>
    <w:link w:val="DataLabel"/>
    <w:uiPriority w:val="19"/>
    <w:rsid w:val="00A10D4B"/>
    <w:rPr>
      <w:rFonts w:ascii="Georgia" w:hAnsi="Georgia" w:cs="Georgia"/>
      <w:b/>
      <w:color w:val="211E1E"/>
      <w:sz w:val="18"/>
      <w:szCs w:val="18"/>
      <w:lang w:val="en-GB" w:eastAsia="it-IT"/>
    </w:rPr>
  </w:style>
  <w:style w:type="paragraph" w:customStyle="1" w:styleId="NoSpell">
    <w:name w:val="No Spell"/>
    <w:basedOn w:val="DataLabel"/>
    <w:link w:val="NoSpellChar"/>
    <w:uiPriority w:val="19"/>
    <w:qFormat/>
    <w:rsid w:val="00A10D4B"/>
    <w:pPr>
      <w:tabs>
        <w:tab w:val="clear" w:pos="3960"/>
        <w:tab w:val="clear" w:pos="4860"/>
        <w:tab w:val="clear" w:pos="6840"/>
        <w:tab w:val="left" w:pos="1620"/>
      </w:tabs>
      <w:jc w:val="both"/>
    </w:pPr>
    <w:rPr>
      <w:b w:val="0"/>
      <w:noProof/>
    </w:rPr>
  </w:style>
  <w:style w:type="character" w:customStyle="1" w:styleId="NoSpellChar">
    <w:name w:val="No Spell Char"/>
    <w:basedOn w:val="DataLabelChar"/>
    <w:link w:val="NoSpell"/>
    <w:uiPriority w:val="19"/>
    <w:rsid w:val="00A10D4B"/>
    <w:rPr>
      <w:rFonts w:ascii="Georgia" w:hAnsi="Georgia" w:cs="Georgia"/>
      <w:b w:val="0"/>
      <w:noProof/>
      <w:color w:val="211E1E"/>
      <w:sz w:val="18"/>
      <w:szCs w:val="18"/>
      <w:lang w:val="en-GB" w:eastAsia="it-IT"/>
    </w:rPr>
  </w:style>
  <w:style w:type="paragraph" w:customStyle="1" w:styleId="Subheading">
    <w:name w:val="Subheading"/>
    <w:basedOn w:val="Normal"/>
    <w:uiPriority w:val="9"/>
    <w:qFormat/>
    <w:rsid w:val="00A10D4B"/>
    <w:rPr>
      <w:rFonts w:cs="Arial"/>
      <w:u w:val="single"/>
    </w:rPr>
  </w:style>
  <w:style w:type="paragraph" w:customStyle="1" w:styleId="TableTitle">
    <w:name w:val="Table Title"/>
    <w:basedOn w:val="Normal"/>
    <w:semiHidden/>
    <w:rsid w:val="00A10D4B"/>
    <w:pPr>
      <w:spacing w:line="240" w:lineRule="auto"/>
    </w:pPr>
    <w:rPr>
      <w:rFonts w:ascii="NotesStyle-BoldTf" w:hAnsi="NotesStyle-BoldTf"/>
      <w:caps/>
      <w:color w:val="4B4B4D"/>
      <w:sz w:val="52"/>
    </w:rPr>
  </w:style>
  <w:style w:type="paragraph" w:styleId="Salutation">
    <w:name w:val="Salutation"/>
    <w:basedOn w:val="Normal"/>
    <w:next w:val="Normal"/>
    <w:link w:val="SalutationChar"/>
    <w:semiHidden/>
    <w:rsid w:val="00A10D4B"/>
  </w:style>
  <w:style w:type="character" w:customStyle="1" w:styleId="SalutationChar">
    <w:name w:val="Salutation Char"/>
    <w:basedOn w:val="DefaultParagraphFont"/>
    <w:link w:val="Salutation"/>
    <w:semiHidden/>
    <w:rsid w:val="00A10D4B"/>
    <w:rPr>
      <w:rFonts w:ascii="Georgia" w:eastAsiaTheme="minorHAnsi" w:hAnsi="Georgia" w:cstheme="minorBidi"/>
      <w:sz w:val="24"/>
      <w:szCs w:val="24"/>
      <w:lang w:val="en-GB"/>
    </w:rPr>
  </w:style>
  <w:style w:type="paragraph" w:styleId="EnvelopeAddress">
    <w:name w:val="envelope address"/>
    <w:basedOn w:val="Normal"/>
    <w:semiHidden/>
    <w:unhideWhenUsed/>
    <w:rsid w:val="00A10D4B"/>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Closing">
    <w:name w:val="Closing"/>
    <w:basedOn w:val="Normal"/>
    <w:link w:val="ClosingChar"/>
    <w:semiHidden/>
    <w:unhideWhenUsed/>
    <w:rsid w:val="00A10D4B"/>
    <w:pPr>
      <w:spacing w:line="240" w:lineRule="auto"/>
      <w:ind w:left="4252"/>
    </w:pPr>
  </w:style>
  <w:style w:type="character" w:customStyle="1" w:styleId="ClosingChar">
    <w:name w:val="Closing Char"/>
    <w:basedOn w:val="DefaultParagraphFont"/>
    <w:link w:val="Closing"/>
    <w:semiHidden/>
    <w:rsid w:val="00A10D4B"/>
    <w:rPr>
      <w:rFonts w:ascii="Georgia" w:eastAsiaTheme="minorHAnsi" w:hAnsi="Georgia" w:cstheme="minorBidi"/>
      <w:sz w:val="24"/>
      <w:szCs w:val="24"/>
      <w:lang w:val="en-GB"/>
    </w:rPr>
  </w:style>
  <w:style w:type="paragraph" w:styleId="EnvelopeReturn">
    <w:name w:val="envelope return"/>
    <w:basedOn w:val="Normal"/>
    <w:semiHidden/>
    <w:unhideWhenUsed/>
    <w:rsid w:val="00A10D4B"/>
    <w:pPr>
      <w:spacing w:line="240" w:lineRule="auto"/>
    </w:pPr>
    <w:rPr>
      <w:rFonts w:asciiTheme="majorHAnsi" w:eastAsiaTheme="majorEastAsia" w:hAnsiTheme="majorHAnsi" w:cstheme="majorBidi"/>
      <w:sz w:val="20"/>
      <w:szCs w:val="20"/>
    </w:rPr>
  </w:style>
  <w:style w:type="paragraph" w:styleId="MessageHeader">
    <w:name w:val="Message Header"/>
    <w:basedOn w:val="Normal"/>
    <w:link w:val="MessageHeaderChar"/>
    <w:semiHidden/>
    <w:unhideWhenUsed/>
    <w:rsid w:val="00A10D4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A10D4B"/>
    <w:rPr>
      <w:rFonts w:asciiTheme="majorHAnsi" w:eastAsiaTheme="majorEastAsia" w:hAnsiTheme="majorHAnsi" w:cstheme="majorBidi"/>
      <w:sz w:val="24"/>
      <w:szCs w:val="24"/>
      <w:shd w:val="pct20" w:color="auto" w:fill="auto"/>
      <w:lang w:val="en-GB"/>
    </w:rPr>
  </w:style>
  <w:style w:type="paragraph" w:styleId="Bibliography">
    <w:name w:val="Bibliography"/>
    <w:basedOn w:val="Normal"/>
    <w:next w:val="Normal"/>
    <w:uiPriority w:val="37"/>
    <w:semiHidden/>
    <w:unhideWhenUsed/>
    <w:rsid w:val="00A10D4B"/>
  </w:style>
  <w:style w:type="paragraph" w:styleId="Caption">
    <w:name w:val="caption"/>
    <w:basedOn w:val="Normal"/>
    <w:next w:val="Normal"/>
    <w:semiHidden/>
    <w:unhideWhenUsed/>
    <w:qFormat/>
    <w:rsid w:val="00A10D4B"/>
    <w:pPr>
      <w:spacing w:after="200" w:line="240" w:lineRule="auto"/>
    </w:pPr>
    <w:rPr>
      <w:b/>
      <w:bCs/>
      <w:color w:val="4F81BD" w:themeColor="accent1"/>
      <w:sz w:val="18"/>
      <w:szCs w:val="18"/>
    </w:rPr>
  </w:style>
  <w:style w:type="paragraph" w:styleId="BlockText">
    <w:name w:val="Block Text"/>
    <w:basedOn w:val="Normal"/>
    <w:semiHidden/>
    <w:unhideWhenUsed/>
    <w:rsid w:val="00A10D4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TableofAuthorities">
    <w:name w:val="table of authorities"/>
    <w:basedOn w:val="Normal"/>
    <w:next w:val="Normal"/>
    <w:semiHidden/>
    <w:unhideWhenUsed/>
    <w:rsid w:val="00A10D4B"/>
    <w:pPr>
      <w:ind w:left="240" w:hanging="240"/>
    </w:pPr>
  </w:style>
  <w:style w:type="paragraph" w:styleId="Quote">
    <w:name w:val="Quote"/>
    <w:basedOn w:val="Normal"/>
    <w:next w:val="Normal"/>
    <w:link w:val="QuoteChar"/>
    <w:uiPriority w:val="29"/>
    <w:semiHidden/>
    <w:qFormat/>
    <w:rsid w:val="00A10D4B"/>
    <w:rPr>
      <w:i/>
      <w:iCs/>
      <w:color w:val="000000" w:themeColor="text1"/>
    </w:rPr>
  </w:style>
  <w:style w:type="character" w:customStyle="1" w:styleId="QuoteChar">
    <w:name w:val="Quote Char"/>
    <w:basedOn w:val="DefaultParagraphFont"/>
    <w:link w:val="Quote"/>
    <w:uiPriority w:val="29"/>
    <w:semiHidden/>
    <w:rsid w:val="00A10D4B"/>
    <w:rPr>
      <w:rFonts w:ascii="Georgia" w:eastAsiaTheme="minorHAnsi" w:hAnsi="Georgia" w:cstheme="minorBidi"/>
      <w:i/>
      <w:iCs/>
      <w:color w:val="000000" w:themeColor="text1"/>
      <w:sz w:val="24"/>
      <w:szCs w:val="24"/>
      <w:lang w:val="en-GB"/>
    </w:rPr>
  </w:style>
  <w:style w:type="paragraph" w:styleId="Date">
    <w:name w:val="Date"/>
    <w:basedOn w:val="Normal"/>
    <w:next w:val="Normal"/>
    <w:link w:val="DateChar"/>
    <w:semiHidden/>
    <w:rsid w:val="00A10D4B"/>
  </w:style>
  <w:style w:type="character" w:customStyle="1" w:styleId="DateChar">
    <w:name w:val="Date Char"/>
    <w:basedOn w:val="DefaultParagraphFont"/>
    <w:link w:val="Date"/>
    <w:semiHidden/>
    <w:rsid w:val="00A10D4B"/>
    <w:rPr>
      <w:rFonts w:ascii="Georgia" w:eastAsiaTheme="minorHAnsi" w:hAnsi="Georgia" w:cstheme="minorBidi"/>
      <w:sz w:val="24"/>
      <w:szCs w:val="24"/>
      <w:lang w:val="en-GB"/>
    </w:rPr>
  </w:style>
  <w:style w:type="paragraph" w:styleId="DocumentMap">
    <w:name w:val="Document Map"/>
    <w:basedOn w:val="Normal"/>
    <w:link w:val="DocumentMapChar"/>
    <w:semiHidden/>
    <w:unhideWhenUsed/>
    <w:rsid w:val="00A10D4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10D4B"/>
    <w:rPr>
      <w:rFonts w:ascii="Tahoma" w:eastAsiaTheme="minorHAnsi" w:hAnsi="Tahoma" w:cs="Tahoma"/>
      <w:sz w:val="16"/>
      <w:szCs w:val="16"/>
      <w:lang w:val="en-GB"/>
    </w:rPr>
  </w:style>
  <w:style w:type="paragraph" w:styleId="IntenseQuote">
    <w:name w:val="Intense Quote"/>
    <w:basedOn w:val="Normal"/>
    <w:next w:val="Normal"/>
    <w:link w:val="IntenseQuoteChar"/>
    <w:uiPriority w:val="30"/>
    <w:semiHidden/>
    <w:qFormat/>
    <w:rsid w:val="00A10D4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A10D4B"/>
    <w:rPr>
      <w:rFonts w:ascii="Georgia" w:eastAsiaTheme="minorHAnsi" w:hAnsi="Georgia" w:cstheme="minorBidi"/>
      <w:b/>
      <w:bCs/>
      <w:i/>
      <w:iCs/>
      <w:color w:val="4F81BD" w:themeColor="accent1"/>
      <w:sz w:val="24"/>
      <w:szCs w:val="24"/>
      <w:lang w:val="en-GB"/>
    </w:rPr>
  </w:style>
  <w:style w:type="character" w:styleId="EndnoteReference">
    <w:name w:val="endnote reference"/>
    <w:basedOn w:val="DefaultParagraphFont"/>
    <w:semiHidden/>
    <w:unhideWhenUsed/>
    <w:rsid w:val="00A10D4B"/>
    <w:rPr>
      <w:vertAlign w:val="superscript"/>
    </w:rPr>
  </w:style>
  <w:style w:type="paragraph" w:styleId="EndnoteText">
    <w:name w:val="endnote text"/>
    <w:basedOn w:val="Normal"/>
    <w:link w:val="EndnoteTextChar"/>
    <w:semiHidden/>
    <w:unhideWhenUsed/>
    <w:rsid w:val="00A10D4B"/>
    <w:pPr>
      <w:spacing w:line="240" w:lineRule="auto"/>
    </w:pPr>
    <w:rPr>
      <w:sz w:val="20"/>
      <w:szCs w:val="20"/>
    </w:rPr>
  </w:style>
  <w:style w:type="character" w:customStyle="1" w:styleId="EndnoteTextChar">
    <w:name w:val="Endnote Text Char"/>
    <w:basedOn w:val="DefaultParagraphFont"/>
    <w:link w:val="EndnoteText"/>
    <w:semiHidden/>
    <w:rsid w:val="00A10D4B"/>
    <w:rPr>
      <w:rFonts w:ascii="Georgia" w:eastAsiaTheme="minorHAnsi" w:hAnsi="Georgia" w:cstheme="minorBidi"/>
      <w:lang w:val="en-GB"/>
    </w:rPr>
  </w:style>
  <w:style w:type="paragraph" w:styleId="E-mailSignature">
    <w:name w:val="E-mail Signature"/>
    <w:basedOn w:val="Normal"/>
    <w:link w:val="E-mailSignatureChar"/>
    <w:semiHidden/>
    <w:unhideWhenUsed/>
    <w:rsid w:val="00A10D4B"/>
    <w:pPr>
      <w:spacing w:line="240" w:lineRule="auto"/>
    </w:pPr>
  </w:style>
  <w:style w:type="character" w:customStyle="1" w:styleId="E-mailSignatureChar">
    <w:name w:val="E-mail Signature Char"/>
    <w:basedOn w:val="DefaultParagraphFont"/>
    <w:link w:val="E-mailSignature"/>
    <w:semiHidden/>
    <w:rsid w:val="00A10D4B"/>
    <w:rPr>
      <w:rFonts w:ascii="Georgia" w:eastAsiaTheme="minorHAnsi" w:hAnsi="Georgia" w:cstheme="minorBidi"/>
      <w:sz w:val="24"/>
      <w:szCs w:val="24"/>
      <w:lang w:val="en-GB"/>
    </w:rPr>
  </w:style>
  <w:style w:type="paragraph" w:styleId="NoSpacing">
    <w:name w:val="No Spacing"/>
    <w:uiPriority w:val="1"/>
    <w:semiHidden/>
    <w:qFormat/>
    <w:rsid w:val="00A10D4B"/>
    <w:rPr>
      <w:rFonts w:eastAsiaTheme="minorHAnsi" w:cstheme="minorBidi"/>
      <w:lang w:val="en-GB"/>
    </w:rPr>
  </w:style>
  <w:style w:type="character" w:styleId="FollowedHyperlink">
    <w:name w:val="FollowedHyperlink"/>
    <w:basedOn w:val="DefaultParagraphFont"/>
    <w:semiHidden/>
    <w:unhideWhenUsed/>
    <w:rsid w:val="00A10D4B"/>
    <w:rPr>
      <w:color w:val="800080" w:themeColor="followedHyperlink"/>
      <w:u w:val="single"/>
    </w:rPr>
  </w:style>
  <w:style w:type="paragraph" w:styleId="Signature">
    <w:name w:val="Signature"/>
    <w:basedOn w:val="Normal"/>
    <w:link w:val="SignatureChar"/>
    <w:semiHidden/>
    <w:unhideWhenUsed/>
    <w:rsid w:val="00A10D4B"/>
    <w:pPr>
      <w:spacing w:line="240" w:lineRule="auto"/>
      <w:ind w:left="4252"/>
    </w:pPr>
  </w:style>
  <w:style w:type="character" w:customStyle="1" w:styleId="SignatureChar">
    <w:name w:val="Signature Char"/>
    <w:basedOn w:val="DefaultParagraphFont"/>
    <w:link w:val="Signature"/>
    <w:semiHidden/>
    <w:rsid w:val="00A10D4B"/>
    <w:rPr>
      <w:rFonts w:ascii="Georgia" w:eastAsiaTheme="minorHAnsi" w:hAnsi="Georgia" w:cstheme="minorBidi"/>
      <w:sz w:val="24"/>
      <w:szCs w:val="24"/>
      <w:lang w:val="en-GB"/>
    </w:rPr>
  </w:style>
  <w:style w:type="paragraph" w:styleId="HTMLPreformatted">
    <w:name w:val="HTML Preformatted"/>
    <w:basedOn w:val="Normal"/>
    <w:link w:val="HTMLPreformattedChar"/>
    <w:semiHidden/>
    <w:unhideWhenUsed/>
    <w:rsid w:val="00A10D4B"/>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A10D4B"/>
    <w:rPr>
      <w:rFonts w:ascii="Consolas" w:eastAsiaTheme="minorHAnsi" w:hAnsi="Consolas" w:cs="Consolas"/>
      <w:lang w:val="en-GB"/>
    </w:rPr>
  </w:style>
  <w:style w:type="character" w:styleId="HTMLCode">
    <w:name w:val="HTML Code"/>
    <w:basedOn w:val="DefaultParagraphFont"/>
    <w:semiHidden/>
    <w:unhideWhenUsed/>
    <w:rsid w:val="00A10D4B"/>
    <w:rPr>
      <w:rFonts w:ascii="Consolas" w:hAnsi="Consolas" w:cs="Consolas"/>
      <w:sz w:val="20"/>
      <w:szCs w:val="20"/>
    </w:rPr>
  </w:style>
  <w:style w:type="character" w:styleId="HTMLDefinition">
    <w:name w:val="HTML Definition"/>
    <w:basedOn w:val="DefaultParagraphFont"/>
    <w:semiHidden/>
    <w:unhideWhenUsed/>
    <w:rsid w:val="00A10D4B"/>
    <w:rPr>
      <w:i/>
      <w:iCs/>
    </w:rPr>
  </w:style>
  <w:style w:type="character" w:styleId="HTMLVariable">
    <w:name w:val="HTML Variable"/>
    <w:basedOn w:val="DefaultParagraphFont"/>
    <w:semiHidden/>
    <w:unhideWhenUsed/>
    <w:rsid w:val="00A10D4B"/>
    <w:rPr>
      <w:i/>
      <w:iCs/>
    </w:rPr>
  </w:style>
  <w:style w:type="character" w:styleId="HTMLAcronym">
    <w:name w:val="HTML Acronym"/>
    <w:basedOn w:val="DefaultParagraphFont"/>
    <w:semiHidden/>
    <w:unhideWhenUsed/>
    <w:rsid w:val="00A10D4B"/>
  </w:style>
  <w:style w:type="paragraph" w:styleId="HTMLAddress">
    <w:name w:val="HTML Address"/>
    <w:basedOn w:val="Normal"/>
    <w:link w:val="HTMLAddressChar"/>
    <w:semiHidden/>
    <w:unhideWhenUsed/>
    <w:rsid w:val="00A10D4B"/>
    <w:pPr>
      <w:spacing w:line="240" w:lineRule="auto"/>
    </w:pPr>
    <w:rPr>
      <w:i/>
      <w:iCs/>
    </w:rPr>
  </w:style>
  <w:style w:type="character" w:customStyle="1" w:styleId="HTMLAddressChar">
    <w:name w:val="HTML Address Char"/>
    <w:basedOn w:val="DefaultParagraphFont"/>
    <w:link w:val="HTMLAddress"/>
    <w:semiHidden/>
    <w:rsid w:val="00A10D4B"/>
    <w:rPr>
      <w:rFonts w:ascii="Georgia" w:eastAsiaTheme="minorHAnsi" w:hAnsi="Georgia" w:cstheme="minorBidi"/>
      <w:i/>
      <w:iCs/>
      <w:sz w:val="24"/>
      <w:szCs w:val="24"/>
      <w:lang w:val="en-GB"/>
    </w:rPr>
  </w:style>
  <w:style w:type="character" w:styleId="HTMLCite">
    <w:name w:val="HTML Cite"/>
    <w:basedOn w:val="DefaultParagraphFont"/>
    <w:semiHidden/>
    <w:unhideWhenUsed/>
    <w:rsid w:val="00A10D4B"/>
    <w:rPr>
      <w:i/>
      <w:iCs/>
    </w:rPr>
  </w:style>
  <w:style w:type="character" w:styleId="HTMLTypewriter">
    <w:name w:val="HTML Typewriter"/>
    <w:basedOn w:val="DefaultParagraphFont"/>
    <w:semiHidden/>
    <w:unhideWhenUsed/>
    <w:rsid w:val="00A10D4B"/>
    <w:rPr>
      <w:rFonts w:ascii="Consolas" w:hAnsi="Consolas" w:cs="Consolas"/>
      <w:sz w:val="20"/>
      <w:szCs w:val="20"/>
    </w:rPr>
  </w:style>
  <w:style w:type="character" w:styleId="HTMLKeyboard">
    <w:name w:val="HTML Keyboard"/>
    <w:basedOn w:val="DefaultParagraphFont"/>
    <w:semiHidden/>
    <w:unhideWhenUsed/>
    <w:rsid w:val="00A10D4B"/>
    <w:rPr>
      <w:rFonts w:ascii="Consolas" w:hAnsi="Consolas" w:cs="Consolas"/>
      <w:sz w:val="20"/>
      <w:szCs w:val="20"/>
    </w:rPr>
  </w:style>
  <w:style w:type="character" w:styleId="HTMLSample">
    <w:name w:val="HTML Sample"/>
    <w:basedOn w:val="DefaultParagraphFont"/>
    <w:semiHidden/>
    <w:unhideWhenUsed/>
    <w:rsid w:val="00A10D4B"/>
    <w:rPr>
      <w:rFonts w:ascii="Consolas" w:hAnsi="Consolas" w:cs="Consolas"/>
      <w:sz w:val="24"/>
      <w:szCs w:val="24"/>
    </w:rPr>
  </w:style>
  <w:style w:type="character" w:styleId="Hyperlink">
    <w:name w:val="Hyperlink"/>
    <w:basedOn w:val="DefaultParagraphFont"/>
    <w:uiPriority w:val="99"/>
    <w:unhideWhenUsed/>
    <w:rsid w:val="00A10D4B"/>
    <w:rPr>
      <w:color w:val="0000FF" w:themeColor="hyperlink"/>
      <w:u w:val="single"/>
    </w:rPr>
  </w:style>
  <w:style w:type="paragraph" w:styleId="Index1">
    <w:name w:val="index 1"/>
    <w:basedOn w:val="Normal"/>
    <w:next w:val="Normal"/>
    <w:autoRedefine/>
    <w:semiHidden/>
    <w:unhideWhenUsed/>
    <w:rsid w:val="00A10D4B"/>
    <w:pPr>
      <w:spacing w:line="240" w:lineRule="auto"/>
      <w:ind w:left="240" w:hanging="240"/>
    </w:pPr>
  </w:style>
  <w:style w:type="paragraph" w:styleId="Index2">
    <w:name w:val="index 2"/>
    <w:basedOn w:val="Normal"/>
    <w:next w:val="Normal"/>
    <w:autoRedefine/>
    <w:semiHidden/>
    <w:unhideWhenUsed/>
    <w:rsid w:val="00A10D4B"/>
    <w:pPr>
      <w:spacing w:line="240" w:lineRule="auto"/>
      <w:ind w:left="480" w:hanging="240"/>
    </w:pPr>
  </w:style>
  <w:style w:type="paragraph" w:styleId="Index3">
    <w:name w:val="index 3"/>
    <w:basedOn w:val="Normal"/>
    <w:next w:val="Normal"/>
    <w:autoRedefine/>
    <w:semiHidden/>
    <w:unhideWhenUsed/>
    <w:rsid w:val="00A10D4B"/>
    <w:pPr>
      <w:spacing w:line="240" w:lineRule="auto"/>
      <w:ind w:left="720" w:hanging="240"/>
    </w:pPr>
  </w:style>
  <w:style w:type="paragraph" w:styleId="Index4">
    <w:name w:val="index 4"/>
    <w:basedOn w:val="Normal"/>
    <w:next w:val="Normal"/>
    <w:autoRedefine/>
    <w:semiHidden/>
    <w:unhideWhenUsed/>
    <w:rsid w:val="00A10D4B"/>
    <w:pPr>
      <w:spacing w:line="240" w:lineRule="auto"/>
      <w:ind w:left="960" w:hanging="240"/>
    </w:pPr>
  </w:style>
  <w:style w:type="paragraph" w:styleId="Index5">
    <w:name w:val="index 5"/>
    <w:basedOn w:val="Normal"/>
    <w:next w:val="Normal"/>
    <w:autoRedefine/>
    <w:semiHidden/>
    <w:unhideWhenUsed/>
    <w:rsid w:val="00A10D4B"/>
    <w:pPr>
      <w:spacing w:line="240" w:lineRule="auto"/>
      <w:ind w:left="1200" w:hanging="240"/>
    </w:pPr>
  </w:style>
  <w:style w:type="paragraph" w:styleId="Index6">
    <w:name w:val="index 6"/>
    <w:basedOn w:val="Normal"/>
    <w:next w:val="Normal"/>
    <w:autoRedefine/>
    <w:semiHidden/>
    <w:unhideWhenUsed/>
    <w:rsid w:val="00A10D4B"/>
    <w:pPr>
      <w:spacing w:line="240" w:lineRule="auto"/>
      <w:ind w:left="1440" w:hanging="240"/>
    </w:pPr>
  </w:style>
  <w:style w:type="paragraph" w:styleId="Index7">
    <w:name w:val="index 7"/>
    <w:basedOn w:val="Normal"/>
    <w:next w:val="Normal"/>
    <w:autoRedefine/>
    <w:semiHidden/>
    <w:unhideWhenUsed/>
    <w:rsid w:val="00A10D4B"/>
    <w:pPr>
      <w:spacing w:line="240" w:lineRule="auto"/>
      <w:ind w:left="1680" w:hanging="240"/>
    </w:pPr>
  </w:style>
  <w:style w:type="paragraph" w:styleId="Index8">
    <w:name w:val="index 8"/>
    <w:basedOn w:val="Normal"/>
    <w:next w:val="Normal"/>
    <w:autoRedefine/>
    <w:semiHidden/>
    <w:unhideWhenUsed/>
    <w:rsid w:val="00A10D4B"/>
    <w:pPr>
      <w:spacing w:line="240" w:lineRule="auto"/>
      <w:ind w:left="1920" w:hanging="240"/>
    </w:pPr>
  </w:style>
  <w:style w:type="paragraph" w:styleId="Index9">
    <w:name w:val="index 9"/>
    <w:basedOn w:val="Normal"/>
    <w:next w:val="Normal"/>
    <w:autoRedefine/>
    <w:semiHidden/>
    <w:unhideWhenUsed/>
    <w:rsid w:val="00A10D4B"/>
    <w:pPr>
      <w:spacing w:line="240" w:lineRule="auto"/>
      <w:ind w:left="2160" w:hanging="240"/>
    </w:pPr>
  </w:style>
  <w:style w:type="paragraph" w:styleId="IndexHeading">
    <w:name w:val="index heading"/>
    <w:basedOn w:val="Normal"/>
    <w:next w:val="Index1"/>
    <w:semiHidden/>
    <w:unhideWhenUsed/>
    <w:rsid w:val="00A10D4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A10D4B"/>
    <w:rPr>
      <w:b/>
      <w:bCs/>
      <w:i/>
      <w:iCs/>
      <w:color w:val="4F81BD" w:themeColor="accent1"/>
    </w:rPr>
  </w:style>
  <w:style w:type="character" w:styleId="IntenseReference">
    <w:name w:val="Intense Reference"/>
    <w:basedOn w:val="DefaultParagraphFont"/>
    <w:uiPriority w:val="32"/>
    <w:semiHidden/>
    <w:qFormat/>
    <w:rsid w:val="00A10D4B"/>
    <w:rPr>
      <w:b/>
      <w:bCs/>
      <w:smallCaps/>
      <w:color w:val="C0504D" w:themeColor="accent2"/>
      <w:spacing w:val="5"/>
      <w:u w:val="single"/>
    </w:rPr>
  </w:style>
  <w:style w:type="paragraph" w:styleId="TOAHeading">
    <w:name w:val="toa heading"/>
    <w:basedOn w:val="Normal"/>
    <w:next w:val="Normal"/>
    <w:semiHidden/>
    <w:unhideWhenUsed/>
    <w:rsid w:val="00A10D4B"/>
    <w:pPr>
      <w:spacing w:before="120"/>
    </w:pPr>
    <w:rPr>
      <w:rFonts w:asciiTheme="majorHAnsi" w:eastAsiaTheme="majorEastAsia" w:hAnsiTheme="majorHAnsi" w:cstheme="majorBidi"/>
      <w:b/>
      <w:bCs/>
    </w:rPr>
  </w:style>
  <w:style w:type="paragraph" w:styleId="Header">
    <w:name w:val="header"/>
    <w:basedOn w:val="Normal"/>
    <w:link w:val="HeaderChar"/>
    <w:semiHidden/>
    <w:unhideWhenUsed/>
    <w:rsid w:val="00A10D4B"/>
    <w:pPr>
      <w:tabs>
        <w:tab w:val="center" w:pos="4536"/>
        <w:tab w:val="right" w:pos="9072"/>
      </w:tabs>
      <w:spacing w:line="240" w:lineRule="auto"/>
    </w:pPr>
  </w:style>
  <w:style w:type="character" w:customStyle="1" w:styleId="HeaderChar">
    <w:name w:val="Header Char"/>
    <w:basedOn w:val="DefaultParagraphFont"/>
    <w:link w:val="Header"/>
    <w:semiHidden/>
    <w:rsid w:val="00A10D4B"/>
    <w:rPr>
      <w:rFonts w:ascii="Georgia" w:eastAsiaTheme="minorHAnsi" w:hAnsi="Georgia" w:cstheme="minorBidi"/>
      <w:sz w:val="24"/>
      <w:szCs w:val="24"/>
      <w:lang w:val="en-GB"/>
    </w:rPr>
  </w:style>
  <w:style w:type="paragraph" w:styleId="List">
    <w:name w:val="List"/>
    <w:basedOn w:val="Normal"/>
    <w:semiHidden/>
    <w:unhideWhenUsed/>
    <w:rsid w:val="00A10D4B"/>
    <w:pPr>
      <w:ind w:left="283" w:hanging="283"/>
      <w:contextualSpacing/>
    </w:pPr>
  </w:style>
  <w:style w:type="paragraph" w:styleId="List2">
    <w:name w:val="List 2"/>
    <w:basedOn w:val="Normal"/>
    <w:semiHidden/>
    <w:unhideWhenUsed/>
    <w:rsid w:val="00A10D4B"/>
    <w:pPr>
      <w:ind w:left="566" w:hanging="283"/>
      <w:contextualSpacing/>
    </w:pPr>
  </w:style>
  <w:style w:type="paragraph" w:styleId="List3">
    <w:name w:val="List 3"/>
    <w:basedOn w:val="Normal"/>
    <w:semiHidden/>
    <w:unhideWhenUsed/>
    <w:rsid w:val="00A10D4B"/>
    <w:pPr>
      <w:ind w:left="849" w:hanging="283"/>
      <w:contextualSpacing/>
    </w:pPr>
  </w:style>
  <w:style w:type="paragraph" w:styleId="List4">
    <w:name w:val="List 4"/>
    <w:basedOn w:val="Normal"/>
    <w:semiHidden/>
    <w:rsid w:val="00A10D4B"/>
    <w:pPr>
      <w:ind w:left="1132" w:hanging="283"/>
      <w:contextualSpacing/>
    </w:pPr>
  </w:style>
  <w:style w:type="paragraph" w:styleId="List5">
    <w:name w:val="List 5"/>
    <w:basedOn w:val="Normal"/>
    <w:semiHidden/>
    <w:rsid w:val="00A10D4B"/>
    <w:pPr>
      <w:ind w:left="1415" w:hanging="283"/>
      <w:contextualSpacing/>
    </w:pPr>
  </w:style>
  <w:style w:type="paragraph" w:styleId="TableofFigures">
    <w:name w:val="table of figures"/>
    <w:basedOn w:val="Normal"/>
    <w:next w:val="Normal"/>
    <w:semiHidden/>
    <w:unhideWhenUsed/>
    <w:rsid w:val="00A10D4B"/>
  </w:style>
  <w:style w:type="paragraph" w:styleId="ListBullet">
    <w:name w:val="List Bullet"/>
    <w:basedOn w:val="Normal"/>
    <w:semiHidden/>
    <w:unhideWhenUsed/>
    <w:rsid w:val="00A10D4B"/>
    <w:pPr>
      <w:numPr>
        <w:numId w:val="3"/>
      </w:numPr>
      <w:contextualSpacing/>
    </w:pPr>
  </w:style>
  <w:style w:type="paragraph" w:styleId="ListBullet2">
    <w:name w:val="List Bullet 2"/>
    <w:basedOn w:val="Normal"/>
    <w:semiHidden/>
    <w:unhideWhenUsed/>
    <w:rsid w:val="00A10D4B"/>
    <w:pPr>
      <w:numPr>
        <w:numId w:val="4"/>
      </w:numPr>
      <w:contextualSpacing/>
    </w:pPr>
  </w:style>
  <w:style w:type="paragraph" w:styleId="ListBullet3">
    <w:name w:val="List Bullet 3"/>
    <w:basedOn w:val="Normal"/>
    <w:semiHidden/>
    <w:unhideWhenUsed/>
    <w:rsid w:val="00A10D4B"/>
    <w:pPr>
      <w:numPr>
        <w:numId w:val="5"/>
      </w:numPr>
      <w:contextualSpacing/>
    </w:pPr>
  </w:style>
  <w:style w:type="paragraph" w:styleId="ListBullet4">
    <w:name w:val="List Bullet 4"/>
    <w:basedOn w:val="Normal"/>
    <w:semiHidden/>
    <w:unhideWhenUsed/>
    <w:rsid w:val="00A10D4B"/>
    <w:pPr>
      <w:numPr>
        <w:numId w:val="6"/>
      </w:numPr>
      <w:contextualSpacing/>
    </w:pPr>
  </w:style>
  <w:style w:type="paragraph" w:styleId="ListBullet5">
    <w:name w:val="List Bullet 5"/>
    <w:basedOn w:val="Normal"/>
    <w:semiHidden/>
    <w:unhideWhenUsed/>
    <w:rsid w:val="00A10D4B"/>
    <w:pPr>
      <w:numPr>
        <w:numId w:val="7"/>
      </w:numPr>
      <w:contextualSpacing/>
    </w:pPr>
  </w:style>
  <w:style w:type="paragraph" w:styleId="ListParagraph">
    <w:name w:val="List Paragraph"/>
    <w:basedOn w:val="Normal"/>
    <w:uiPriority w:val="34"/>
    <w:semiHidden/>
    <w:qFormat/>
    <w:rsid w:val="00A10D4B"/>
    <w:pPr>
      <w:ind w:left="720"/>
      <w:contextualSpacing/>
    </w:pPr>
  </w:style>
  <w:style w:type="paragraph" w:styleId="ListNumber">
    <w:name w:val="List Number"/>
    <w:basedOn w:val="Normal"/>
    <w:semiHidden/>
    <w:rsid w:val="00A10D4B"/>
    <w:pPr>
      <w:numPr>
        <w:numId w:val="8"/>
      </w:numPr>
      <w:contextualSpacing/>
    </w:pPr>
  </w:style>
  <w:style w:type="paragraph" w:styleId="ListNumber2">
    <w:name w:val="List Number 2"/>
    <w:basedOn w:val="Normal"/>
    <w:semiHidden/>
    <w:unhideWhenUsed/>
    <w:rsid w:val="00A10D4B"/>
    <w:pPr>
      <w:numPr>
        <w:numId w:val="9"/>
      </w:numPr>
      <w:contextualSpacing/>
    </w:pPr>
  </w:style>
  <w:style w:type="paragraph" w:styleId="ListNumber3">
    <w:name w:val="List Number 3"/>
    <w:basedOn w:val="Normal"/>
    <w:semiHidden/>
    <w:unhideWhenUsed/>
    <w:rsid w:val="00A10D4B"/>
    <w:pPr>
      <w:numPr>
        <w:numId w:val="10"/>
      </w:numPr>
      <w:contextualSpacing/>
    </w:pPr>
  </w:style>
  <w:style w:type="paragraph" w:styleId="ListNumber4">
    <w:name w:val="List Number 4"/>
    <w:basedOn w:val="Normal"/>
    <w:semiHidden/>
    <w:unhideWhenUsed/>
    <w:rsid w:val="00A10D4B"/>
    <w:pPr>
      <w:numPr>
        <w:numId w:val="11"/>
      </w:numPr>
      <w:contextualSpacing/>
    </w:pPr>
  </w:style>
  <w:style w:type="paragraph" w:styleId="ListNumber5">
    <w:name w:val="List Number 5"/>
    <w:basedOn w:val="Normal"/>
    <w:semiHidden/>
    <w:unhideWhenUsed/>
    <w:rsid w:val="00A10D4B"/>
    <w:pPr>
      <w:numPr>
        <w:numId w:val="12"/>
      </w:numPr>
      <w:contextualSpacing/>
    </w:pPr>
  </w:style>
  <w:style w:type="paragraph" w:styleId="ListContinue">
    <w:name w:val="List Continue"/>
    <w:basedOn w:val="Normal"/>
    <w:semiHidden/>
    <w:unhideWhenUsed/>
    <w:rsid w:val="00A10D4B"/>
    <w:pPr>
      <w:spacing w:after="120"/>
      <w:ind w:left="283"/>
      <w:contextualSpacing/>
    </w:pPr>
  </w:style>
  <w:style w:type="paragraph" w:styleId="ListContinue2">
    <w:name w:val="List Continue 2"/>
    <w:basedOn w:val="Normal"/>
    <w:semiHidden/>
    <w:unhideWhenUsed/>
    <w:rsid w:val="00A10D4B"/>
    <w:pPr>
      <w:spacing w:after="120"/>
      <w:ind w:left="566"/>
      <w:contextualSpacing/>
    </w:pPr>
  </w:style>
  <w:style w:type="paragraph" w:styleId="ListContinue3">
    <w:name w:val="List Continue 3"/>
    <w:basedOn w:val="Normal"/>
    <w:semiHidden/>
    <w:unhideWhenUsed/>
    <w:rsid w:val="00A10D4B"/>
    <w:pPr>
      <w:spacing w:after="120"/>
      <w:ind w:left="849"/>
      <w:contextualSpacing/>
    </w:pPr>
  </w:style>
  <w:style w:type="paragraph" w:styleId="ListContinue4">
    <w:name w:val="List Continue 4"/>
    <w:basedOn w:val="Normal"/>
    <w:semiHidden/>
    <w:unhideWhenUsed/>
    <w:rsid w:val="00A10D4B"/>
    <w:pPr>
      <w:spacing w:after="120"/>
      <w:ind w:left="1132"/>
      <w:contextualSpacing/>
    </w:pPr>
  </w:style>
  <w:style w:type="paragraph" w:styleId="ListContinue5">
    <w:name w:val="List Continue 5"/>
    <w:basedOn w:val="Normal"/>
    <w:semiHidden/>
    <w:unhideWhenUsed/>
    <w:rsid w:val="00A10D4B"/>
    <w:pPr>
      <w:spacing w:after="120"/>
      <w:ind w:left="1415"/>
      <w:contextualSpacing/>
    </w:pPr>
  </w:style>
  <w:style w:type="paragraph" w:styleId="MacroText">
    <w:name w:val="macro"/>
    <w:link w:val="MacroTextChar"/>
    <w:semiHidden/>
    <w:unhideWhenUsed/>
    <w:rsid w:val="00A10D4B"/>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val="en-GB"/>
    </w:rPr>
  </w:style>
  <w:style w:type="character" w:customStyle="1" w:styleId="MacroTextChar">
    <w:name w:val="Macro Text Char"/>
    <w:basedOn w:val="DefaultParagraphFont"/>
    <w:link w:val="MacroText"/>
    <w:semiHidden/>
    <w:rsid w:val="00A10D4B"/>
    <w:rPr>
      <w:rFonts w:ascii="Consolas" w:eastAsiaTheme="minorHAnsi" w:hAnsi="Consolas" w:cs="Consolas"/>
      <w:lang w:val="en-GB"/>
    </w:rPr>
  </w:style>
  <w:style w:type="character" w:styleId="Emphasis">
    <w:name w:val="Emphasis"/>
    <w:basedOn w:val="DefaultParagraphFont"/>
    <w:semiHidden/>
    <w:qFormat/>
    <w:rsid w:val="00A10D4B"/>
    <w:rPr>
      <w:i/>
      <w:iCs/>
    </w:rPr>
  </w:style>
  <w:style w:type="paragraph" w:styleId="NormalWeb">
    <w:name w:val="Normal (Web)"/>
    <w:basedOn w:val="Normal"/>
    <w:semiHidden/>
    <w:unhideWhenUsed/>
    <w:rsid w:val="00A10D4B"/>
    <w:rPr>
      <w:rFonts w:ascii="Times New Roman" w:hAnsi="Times New Roman"/>
    </w:rPr>
  </w:style>
  <w:style w:type="paragraph" w:styleId="NoteHeading">
    <w:name w:val="Note Heading"/>
    <w:basedOn w:val="Normal"/>
    <w:next w:val="Normal"/>
    <w:link w:val="NoteHeadingChar"/>
    <w:semiHidden/>
    <w:unhideWhenUsed/>
    <w:rsid w:val="00A10D4B"/>
    <w:pPr>
      <w:spacing w:line="240" w:lineRule="auto"/>
    </w:pPr>
  </w:style>
  <w:style w:type="character" w:customStyle="1" w:styleId="NoteHeadingChar">
    <w:name w:val="Note Heading Char"/>
    <w:basedOn w:val="DefaultParagraphFont"/>
    <w:link w:val="NoteHeading"/>
    <w:semiHidden/>
    <w:rsid w:val="00A10D4B"/>
    <w:rPr>
      <w:rFonts w:ascii="Georgia" w:eastAsiaTheme="minorHAnsi" w:hAnsi="Georgia" w:cstheme="minorBidi"/>
      <w:sz w:val="24"/>
      <w:szCs w:val="24"/>
      <w:lang w:val="en-GB"/>
    </w:rPr>
  </w:style>
  <w:style w:type="paragraph" w:styleId="Subtitle">
    <w:name w:val="Subtitle"/>
    <w:basedOn w:val="Normal"/>
    <w:next w:val="Normal"/>
    <w:link w:val="SubtitleChar"/>
    <w:semiHidden/>
    <w:qFormat/>
    <w:rsid w:val="00A10D4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A10D4B"/>
    <w:rPr>
      <w:rFonts w:asciiTheme="majorHAnsi" w:eastAsiaTheme="majorEastAsia" w:hAnsiTheme="majorHAnsi" w:cstheme="majorBidi"/>
      <w:i/>
      <w:iCs/>
      <w:color w:val="4F81BD" w:themeColor="accent1"/>
      <w:spacing w:val="15"/>
      <w:sz w:val="24"/>
      <w:szCs w:val="24"/>
      <w:lang w:val="en-GB"/>
    </w:rPr>
  </w:style>
  <w:style w:type="paragraph" w:styleId="CommentText">
    <w:name w:val="annotation text"/>
    <w:basedOn w:val="Normal"/>
    <w:link w:val="CommentTextChar"/>
    <w:unhideWhenUsed/>
    <w:rsid w:val="00A10D4B"/>
    <w:pPr>
      <w:spacing w:line="240" w:lineRule="auto"/>
    </w:pPr>
    <w:rPr>
      <w:sz w:val="20"/>
      <w:szCs w:val="20"/>
    </w:rPr>
  </w:style>
  <w:style w:type="character" w:customStyle="1" w:styleId="CommentTextChar">
    <w:name w:val="Comment Text Char"/>
    <w:basedOn w:val="DefaultParagraphFont"/>
    <w:link w:val="CommentText"/>
    <w:rsid w:val="00A10D4B"/>
    <w:rPr>
      <w:rFonts w:ascii="Georgia" w:eastAsiaTheme="minorHAnsi" w:hAnsi="Georgia" w:cstheme="minorBidi"/>
      <w:lang w:val="en-GB"/>
    </w:rPr>
  </w:style>
  <w:style w:type="paragraph" w:styleId="CommentSubject">
    <w:name w:val="annotation subject"/>
    <w:basedOn w:val="CommentText"/>
    <w:next w:val="CommentText"/>
    <w:link w:val="CommentSubjectChar"/>
    <w:semiHidden/>
    <w:unhideWhenUsed/>
    <w:rsid w:val="00A10D4B"/>
    <w:rPr>
      <w:b/>
      <w:bCs/>
    </w:rPr>
  </w:style>
  <w:style w:type="character" w:customStyle="1" w:styleId="CommentSubjectChar">
    <w:name w:val="Comment Subject Char"/>
    <w:basedOn w:val="CommentTextChar"/>
    <w:link w:val="CommentSubject"/>
    <w:semiHidden/>
    <w:rsid w:val="00A10D4B"/>
    <w:rPr>
      <w:rFonts w:ascii="Georgia" w:eastAsiaTheme="minorHAnsi" w:hAnsi="Georgia" w:cstheme="minorBidi"/>
      <w:b/>
      <w:bCs/>
      <w:lang w:val="en-GB"/>
    </w:rPr>
  </w:style>
  <w:style w:type="paragraph" w:styleId="BodyText">
    <w:name w:val="Body Text"/>
    <w:basedOn w:val="Normal"/>
    <w:link w:val="BodyTextChar"/>
    <w:semiHidden/>
    <w:unhideWhenUsed/>
    <w:rsid w:val="00A10D4B"/>
    <w:pPr>
      <w:spacing w:after="120"/>
    </w:pPr>
  </w:style>
  <w:style w:type="character" w:customStyle="1" w:styleId="BodyTextChar">
    <w:name w:val="Body Text Char"/>
    <w:basedOn w:val="DefaultParagraphFont"/>
    <w:link w:val="BodyText"/>
    <w:semiHidden/>
    <w:rsid w:val="00A10D4B"/>
    <w:rPr>
      <w:rFonts w:ascii="Georgia" w:eastAsiaTheme="minorHAnsi" w:hAnsi="Georgia" w:cstheme="minorBidi"/>
      <w:sz w:val="24"/>
      <w:szCs w:val="24"/>
      <w:lang w:val="en-GB"/>
    </w:rPr>
  </w:style>
  <w:style w:type="paragraph" w:styleId="BodyText2">
    <w:name w:val="Body Text 2"/>
    <w:basedOn w:val="Normal"/>
    <w:link w:val="BodyText2Char"/>
    <w:semiHidden/>
    <w:unhideWhenUsed/>
    <w:rsid w:val="00A10D4B"/>
    <w:pPr>
      <w:spacing w:after="120" w:line="480" w:lineRule="auto"/>
    </w:pPr>
  </w:style>
  <w:style w:type="character" w:customStyle="1" w:styleId="BodyText2Char">
    <w:name w:val="Body Text 2 Char"/>
    <w:basedOn w:val="DefaultParagraphFont"/>
    <w:link w:val="BodyText2"/>
    <w:semiHidden/>
    <w:rsid w:val="00A10D4B"/>
    <w:rPr>
      <w:rFonts w:ascii="Georgia" w:eastAsiaTheme="minorHAnsi" w:hAnsi="Georgia" w:cstheme="minorBidi"/>
      <w:sz w:val="24"/>
      <w:szCs w:val="24"/>
      <w:lang w:val="en-GB"/>
    </w:rPr>
  </w:style>
  <w:style w:type="paragraph" w:styleId="BodyText3">
    <w:name w:val="Body Text 3"/>
    <w:basedOn w:val="Normal"/>
    <w:link w:val="BodyText3Char"/>
    <w:semiHidden/>
    <w:unhideWhenUsed/>
    <w:rsid w:val="00A10D4B"/>
    <w:pPr>
      <w:spacing w:after="120"/>
    </w:pPr>
    <w:rPr>
      <w:sz w:val="16"/>
      <w:szCs w:val="16"/>
    </w:rPr>
  </w:style>
  <w:style w:type="character" w:customStyle="1" w:styleId="BodyText3Char">
    <w:name w:val="Body Text 3 Char"/>
    <w:basedOn w:val="DefaultParagraphFont"/>
    <w:link w:val="BodyText3"/>
    <w:semiHidden/>
    <w:rsid w:val="00A10D4B"/>
    <w:rPr>
      <w:rFonts w:ascii="Georgia" w:eastAsiaTheme="minorHAnsi" w:hAnsi="Georgia" w:cstheme="minorBidi"/>
      <w:sz w:val="16"/>
      <w:szCs w:val="16"/>
      <w:lang w:val="en-GB"/>
    </w:rPr>
  </w:style>
  <w:style w:type="paragraph" w:styleId="BodyTextFirstIndent">
    <w:name w:val="Body Text First Indent"/>
    <w:basedOn w:val="BodyText"/>
    <w:link w:val="BodyTextFirstIndentChar"/>
    <w:semiHidden/>
    <w:rsid w:val="00A10D4B"/>
    <w:pPr>
      <w:spacing w:after="0"/>
      <w:ind w:firstLine="360"/>
    </w:pPr>
  </w:style>
  <w:style w:type="character" w:customStyle="1" w:styleId="BodyTextFirstIndentChar">
    <w:name w:val="Body Text First Indent Char"/>
    <w:basedOn w:val="BodyTextChar"/>
    <w:link w:val="BodyTextFirstIndent"/>
    <w:semiHidden/>
    <w:rsid w:val="00A10D4B"/>
    <w:rPr>
      <w:rFonts w:ascii="Georgia" w:eastAsiaTheme="minorHAnsi" w:hAnsi="Georgia" w:cstheme="minorBidi"/>
      <w:sz w:val="24"/>
      <w:szCs w:val="24"/>
      <w:lang w:val="en-GB"/>
    </w:rPr>
  </w:style>
  <w:style w:type="paragraph" w:styleId="BodyTextIndent">
    <w:name w:val="Body Text Indent"/>
    <w:basedOn w:val="Normal"/>
    <w:link w:val="BodyTextIndentChar"/>
    <w:semiHidden/>
    <w:unhideWhenUsed/>
    <w:rsid w:val="00A10D4B"/>
    <w:pPr>
      <w:spacing w:after="120"/>
      <w:ind w:left="283"/>
    </w:pPr>
  </w:style>
  <w:style w:type="character" w:customStyle="1" w:styleId="BodyTextIndentChar">
    <w:name w:val="Body Text Indent Char"/>
    <w:basedOn w:val="DefaultParagraphFont"/>
    <w:link w:val="BodyTextIndent"/>
    <w:semiHidden/>
    <w:rsid w:val="00A10D4B"/>
    <w:rPr>
      <w:rFonts w:ascii="Georgia" w:eastAsiaTheme="minorHAnsi" w:hAnsi="Georgia" w:cstheme="minorBidi"/>
      <w:sz w:val="24"/>
      <w:szCs w:val="24"/>
      <w:lang w:val="en-GB"/>
    </w:rPr>
  </w:style>
  <w:style w:type="paragraph" w:styleId="BodyTextFirstIndent2">
    <w:name w:val="Body Text First Indent 2"/>
    <w:basedOn w:val="BodyTextIndent"/>
    <w:link w:val="BodyTextFirstIndent2Char"/>
    <w:semiHidden/>
    <w:unhideWhenUsed/>
    <w:rsid w:val="00A10D4B"/>
    <w:pPr>
      <w:spacing w:after="0"/>
      <w:ind w:left="360" w:firstLine="360"/>
    </w:pPr>
  </w:style>
  <w:style w:type="character" w:customStyle="1" w:styleId="BodyTextFirstIndent2Char">
    <w:name w:val="Body Text First Indent 2 Char"/>
    <w:basedOn w:val="BodyTextIndentChar"/>
    <w:link w:val="BodyTextFirstIndent2"/>
    <w:semiHidden/>
    <w:rsid w:val="00A10D4B"/>
    <w:rPr>
      <w:rFonts w:ascii="Georgia" w:eastAsiaTheme="minorHAnsi" w:hAnsi="Georgia" w:cstheme="minorBidi"/>
      <w:sz w:val="24"/>
      <w:szCs w:val="24"/>
      <w:lang w:val="en-GB"/>
    </w:rPr>
  </w:style>
  <w:style w:type="paragraph" w:styleId="BodyTextIndent2">
    <w:name w:val="Body Text Indent 2"/>
    <w:basedOn w:val="Normal"/>
    <w:link w:val="BodyTextIndent2Char"/>
    <w:semiHidden/>
    <w:unhideWhenUsed/>
    <w:rsid w:val="00A10D4B"/>
    <w:pPr>
      <w:spacing w:after="120" w:line="480" w:lineRule="auto"/>
      <w:ind w:left="283"/>
    </w:pPr>
  </w:style>
  <w:style w:type="character" w:customStyle="1" w:styleId="BodyTextIndent2Char">
    <w:name w:val="Body Text Indent 2 Char"/>
    <w:basedOn w:val="DefaultParagraphFont"/>
    <w:link w:val="BodyTextIndent2"/>
    <w:semiHidden/>
    <w:rsid w:val="00A10D4B"/>
    <w:rPr>
      <w:rFonts w:ascii="Georgia" w:eastAsiaTheme="minorHAnsi" w:hAnsi="Georgia" w:cstheme="minorBidi"/>
      <w:sz w:val="24"/>
      <w:szCs w:val="24"/>
      <w:lang w:val="en-GB"/>
    </w:rPr>
  </w:style>
  <w:style w:type="paragraph" w:styleId="BodyTextIndent3">
    <w:name w:val="Body Text Indent 3"/>
    <w:basedOn w:val="Normal"/>
    <w:link w:val="BodyTextIndent3Char"/>
    <w:semiHidden/>
    <w:unhideWhenUsed/>
    <w:rsid w:val="00A10D4B"/>
    <w:pPr>
      <w:spacing w:after="120"/>
      <w:ind w:left="283"/>
    </w:pPr>
    <w:rPr>
      <w:sz w:val="16"/>
      <w:szCs w:val="16"/>
    </w:rPr>
  </w:style>
  <w:style w:type="character" w:customStyle="1" w:styleId="BodyTextIndent3Char">
    <w:name w:val="Body Text Indent 3 Char"/>
    <w:basedOn w:val="DefaultParagraphFont"/>
    <w:link w:val="BodyTextIndent3"/>
    <w:semiHidden/>
    <w:rsid w:val="00A10D4B"/>
    <w:rPr>
      <w:rFonts w:ascii="Georgia" w:eastAsiaTheme="minorHAnsi" w:hAnsi="Georgia" w:cstheme="minorBidi"/>
      <w:sz w:val="16"/>
      <w:szCs w:val="16"/>
      <w:lang w:val="en-GB"/>
    </w:rPr>
  </w:style>
  <w:style w:type="character" w:styleId="LineNumber">
    <w:name w:val="line number"/>
    <w:basedOn w:val="DefaultParagraphFont"/>
    <w:semiHidden/>
    <w:unhideWhenUsed/>
    <w:rsid w:val="00A10D4B"/>
  </w:style>
  <w:style w:type="paragraph" w:styleId="NormalIndent">
    <w:name w:val="Normal Indent"/>
    <w:basedOn w:val="Normal"/>
    <w:semiHidden/>
    <w:unhideWhenUsed/>
    <w:rsid w:val="00A10D4B"/>
    <w:pPr>
      <w:ind w:left="708"/>
    </w:pPr>
  </w:style>
  <w:style w:type="character" w:styleId="SubtleEmphasis">
    <w:name w:val="Subtle Emphasis"/>
    <w:basedOn w:val="DefaultParagraphFont"/>
    <w:uiPriority w:val="19"/>
    <w:semiHidden/>
    <w:qFormat/>
    <w:rsid w:val="00A10D4B"/>
    <w:rPr>
      <w:i/>
      <w:iCs/>
      <w:color w:val="808080" w:themeColor="text1" w:themeTint="7F"/>
    </w:rPr>
  </w:style>
  <w:style w:type="character" w:styleId="SubtleReference">
    <w:name w:val="Subtle Reference"/>
    <w:basedOn w:val="DefaultParagraphFont"/>
    <w:uiPriority w:val="31"/>
    <w:semiHidden/>
    <w:qFormat/>
    <w:rsid w:val="00A10D4B"/>
    <w:rPr>
      <w:smallCaps/>
      <w:color w:val="C0504D" w:themeColor="accent2"/>
      <w:u w:val="single"/>
    </w:rPr>
  </w:style>
  <w:style w:type="character" w:styleId="PlaceholderText">
    <w:name w:val="Placeholder Text"/>
    <w:basedOn w:val="DefaultParagraphFont"/>
    <w:uiPriority w:val="99"/>
    <w:semiHidden/>
    <w:rsid w:val="00A10D4B"/>
    <w:rPr>
      <w:color w:val="808080"/>
    </w:rPr>
  </w:style>
  <w:style w:type="paragraph" w:styleId="PlainText">
    <w:name w:val="Plain Text"/>
    <w:basedOn w:val="Normal"/>
    <w:link w:val="PlainTextChar"/>
    <w:semiHidden/>
    <w:unhideWhenUsed/>
    <w:rsid w:val="00A10D4B"/>
    <w:pPr>
      <w:spacing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A10D4B"/>
    <w:rPr>
      <w:rFonts w:ascii="Consolas" w:eastAsiaTheme="minorHAnsi" w:hAnsi="Consolas" w:cs="Consolas"/>
      <w:sz w:val="21"/>
      <w:szCs w:val="21"/>
      <w:lang w:val="en-GB"/>
    </w:rPr>
  </w:style>
  <w:style w:type="character" w:styleId="BookTitle">
    <w:name w:val="Book Title"/>
    <w:basedOn w:val="DefaultParagraphFont"/>
    <w:uiPriority w:val="33"/>
    <w:semiHidden/>
    <w:qFormat/>
    <w:rsid w:val="00A10D4B"/>
    <w:rPr>
      <w:b/>
      <w:bCs/>
      <w:smallCaps/>
      <w:spacing w:val="5"/>
    </w:rPr>
  </w:style>
  <w:style w:type="character" w:styleId="CommentReference">
    <w:name w:val="annotation reference"/>
    <w:basedOn w:val="DefaultParagraphFont"/>
    <w:semiHidden/>
    <w:unhideWhenUsed/>
    <w:rsid w:val="00A10D4B"/>
    <w:rPr>
      <w:sz w:val="16"/>
      <w:szCs w:val="16"/>
    </w:rPr>
  </w:style>
  <w:style w:type="character" w:styleId="Strong">
    <w:name w:val="Strong"/>
    <w:basedOn w:val="DefaultParagraphFont"/>
    <w:semiHidden/>
    <w:qFormat/>
    <w:rsid w:val="00A10D4B"/>
    <w:rPr>
      <w:b/>
      <w:bCs/>
    </w:rPr>
  </w:style>
  <w:style w:type="paragraph" w:customStyle="1" w:styleId="DataLabelMedium">
    <w:name w:val="Data Label Medium"/>
    <w:basedOn w:val="MEETINGData"/>
    <w:rsid w:val="00A10D4B"/>
    <w:rPr>
      <w:b/>
      <w:bCs/>
    </w:rPr>
  </w:style>
  <w:style w:type="table" w:customStyle="1" w:styleId="ESATable">
    <w:name w:val="ESA Table"/>
    <w:basedOn w:val="TableNormal"/>
    <w:uiPriority w:val="99"/>
    <w:rsid w:val="000A0572"/>
    <w:pPr>
      <w:spacing w:line="240" w:lineRule="auto"/>
    </w:pPr>
    <w:rPr>
      <w:rFonts w:eastAsiaTheme="minorHAnsi" w:cstheme="minorBidi"/>
      <w:lang w:val="nl-NL"/>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table" w:customStyle="1" w:styleId="Lighttable">
    <w:name w:val="Light table"/>
    <w:basedOn w:val="TableNormal"/>
    <w:uiPriority w:val="99"/>
    <w:rsid w:val="000A0572"/>
    <w:pPr>
      <w:spacing w:line="240" w:lineRule="auto"/>
    </w:pPr>
    <w:rPr>
      <w:rFonts w:eastAsiaTheme="minorHAnsi" w:cstheme="minorBidi"/>
      <w:lang w:val="nl-NL"/>
    </w:rPr>
    <w:tblPr>
      <w:tblInd w:w="68" w:type="dxa"/>
      <w:tblBorders>
        <w:insideH w:val="single" w:sz="2" w:space="0" w:color="auto"/>
      </w:tblBorders>
      <w:tblCellMar>
        <w:top w:w="40" w:type="dxa"/>
        <w:left w:w="68" w:type="dxa"/>
        <w:bottom w:w="28" w:type="dxa"/>
        <w:right w:w="68" w:type="dxa"/>
      </w:tblCellMar>
    </w:tblPr>
    <w:tblStylePr w:type="firstCol">
      <w:tblPr>
        <w:tblCellMar>
          <w:top w:w="40" w:type="dxa"/>
          <w:left w:w="68" w:type="dxa"/>
          <w:bottom w:w="28" w:type="dxa"/>
          <w:right w:w="68" w:type="dxa"/>
        </w:tblCellMar>
      </w:tblPr>
    </w:tblStylePr>
    <w:tblStylePr w:type="lastCol">
      <w:tblPr>
        <w:tblCellMar>
          <w:top w:w="40" w:type="dxa"/>
          <w:left w:w="68" w:type="dxa"/>
          <w:bottom w:w="28" w:type="dxa"/>
          <w:right w:w="68" w:type="dxa"/>
        </w:tblCellMar>
      </w:tblPr>
    </w:tblStylePr>
  </w:style>
  <w:style w:type="table" w:customStyle="1" w:styleId="NogridTable">
    <w:name w:val="No grid Table"/>
    <w:basedOn w:val="TableNormal"/>
    <w:uiPriority w:val="99"/>
    <w:rsid w:val="00663385"/>
    <w:rPr>
      <w:rFonts w:eastAsiaTheme="minorHAnsi" w:cstheme="minorBidi"/>
      <w:lang w:val="nl-NL"/>
    </w:rPr>
    <w:tblPr>
      <w:tblInd w:w="68" w:type="dxa"/>
      <w:tblCellMar>
        <w:top w:w="40" w:type="dxa"/>
        <w:left w:w="68" w:type="dxa"/>
        <w:bottom w:w="28" w:type="dxa"/>
        <w:right w:w="68" w:type="dxa"/>
      </w:tblCellMar>
    </w:tblPr>
    <w:tblStylePr w:type="firstCol">
      <w:tblPr/>
      <w:tcPr>
        <w:tcMar>
          <w:top w:w="40" w:type="dxa"/>
          <w:left w:w="0" w:type="nil"/>
          <w:bottom w:w="28" w:type="dxa"/>
          <w:right w:w="68" w:type="dxa"/>
        </w:tcMar>
      </w:tcPr>
    </w:tblStylePr>
    <w:tblStylePr w:type="lastCol">
      <w:tblPr/>
      <w:tcPr>
        <w:tcMar>
          <w:top w:w="40" w:type="dxa"/>
          <w:left w:w="68" w:type="dxa"/>
          <w:bottom w:w="28" w:type="dxa"/>
          <w:right w:w="0" w:type="nil"/>
        </w:tcMar>
      </w:tcPr>
    </w:tblStylePr>
  </w:style>
  <w:style w:type="character" w:customStyle="1" w:styleId="left">
    <w:name w:val="left"/>
    <w:basedOn w:val="DefaultParagraphFont"/>
    <w:rsid w:val="00F84DC5"/>
  </w:style>
  <w:style w:type="paragraph" w:customStyle="1" w:styleId="TableParagraph">
    <w:name w:val="Table Paragraph"/>
    <w:basedOn w:val="Normal"/>
    <w:uiPriority w:val="1"/>
    <w:qFormat/>
    <w:rsid w:val="00AA5AEE"/>
    <w:pPr>
      <w:widowControl w:val="0"/>
      <w:spacing w:line="240"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7812">
      <w:bodyDiv w:val="1"/>
      <w:marLeft w:val="0"/>
      <w:marRight w:val="0"/>
      <w:marTop w:val="0"/>
      <w:marBottom w:val="0"/>
      <w:divBdr>
        <w:top w:val="none" w:sz="0" w:space="0" w:color="auto"/>
        <w:left w:val="none" w:sz="0" w:space="0" w:color="auto"/>
        <w:bottom w:val="none" w:sz="0" w:space="0" w:color="auto"/>
        <w:right w:val="none" w:sz="0" w:space="0" w:color="auto"/>
      </w:divBdr>
    </w:div>
    <w:div w:id="73859685">
      <w:bodyDiv w:val="1"/>
      <w:marLeft w:val="0"/>
      <w:marRight w:val="0"/>
      <w:marTop w:val="0"/>
      <w:marBottom w:val="0"/>
      <w:divBdr>
        <w:top w:val="none" w:sz="0" w:space="0" w:color="auto"/>
        <w:left w:val="none" w:sz="0" w:space="0" w:color="auto"/>
        <w:bottom w:val="none" w:sz="0" w:space="0" w:color="auto"/>
        <w:right w:val="none" w:sz="0" w:space="0" w:color="auto"/>
      </w:divBdr>
    </w:div>
    <w:div w:id="86577937">
      <w:bodyDiv w:val="1"/>
      <w:marLeft w:val="0"/>
      <w:marRight w:val="0"/>
      <w:marTop w:val="0"/>
      <w:marBottom w:val="0"/>
      <w:divBdr>
        <w:top w:val="none" w:sz="0" w:space="0" w:color="auto"/>
        <w:left w:val="none" w:sz="0" w:space="0" w:color="auto"/>
        <w:bottom w:val="none" w:sz="0" w:space="0" w:color="auto"/>
        <w:right w:val="none" w:sz="0" w:space="0" w:color="auto"/>
      </w:divBdr>
    </w:div>
    <w:div w:id="105277253">
      <w:bodyDiv w:val="1"/>
      <w:marLeft w:val="0"/>
      <w:marRight w:val="0"/>
      <w:marTop w:val="0"/>
      <w:marBottom w:val="0"/>
      <w:divBdr>
        <w:top w:val="none" w:sz="0" w:space="0" w:color="auto"/>
        <w:left w:val="none" w:sz="0" w:space="0" w:color="auto"/>
        <w:bottom w:val="none" w:sz="0" w:space="0" w:color="auto"/>
        <w:right w:val="none" w:sz="0" w:space="0" w:color="auto"/>
      </w:divBdr>
    </w:div>
    <w:div w:id="160975663">
      <w:bodyDiv w:val="1"/>
      <w:marLeft w:val="0"/>
      <w:marRight w:val="0"/>
      <w:marTop w:val="0"/>
      <w:marBottom w:val="0"/>
      <w:divBdr>
        <w:top w:val="none" w:sz="0" w:space="0" w:color="auto"/>
        <w:left w:val="none" w:sz="0" w:space="0" w:color="auto"/>
        <w:bottom w:val="none" w:sz="0" w:space="0" w:color="auto"/>
        <w:right w:val="none" w:sz="0" w:space="0" w:color="auto"/>
      </w:divBdr>
    </w:div>
    <w:div w:id="176190391">
      <w:bodyDiv w:val="1"/>
      <w:marLeft w:val="0"/>
      <w:marRight w:val="0"/>
      <w:marTop w:val="0"/>
      <w:marBottom w:val="0"/>
      <w:divBdr>
        <w:top w:val="none" w:sz="0" w:space="0" w:color="auto"/>
        <w:left w:val="none" w:sz="0" w:space="0" w:color="auto"/>
        <w:bottom w:val="none" w:sz="0" w:space="0" w:color="auto"/>
        <w:right w:val="none" w:sz="0" w:space="0" w:color="auto"/>
      </w:divBdr>
    </w:div>
    <w:div w:id="209079994">
      <w:bodyDiv w:val="1"/>
      <w:marLeft w:val="0"/>
      <w:marRight w:val="0"/>
      <w:marTop w:val="0"/>
      <w:marBottom w:val="0"/>
      <w:divBdr>
        <w:top w:val="none" w:sz="0" w:space="0" w:color="auto"/>
        <w:left w:val="none" w:sz="0" w:space="0" w:color="auto"/>
        <w:bottom w:val="none" w:sz="0" w:space="0" w:color="auto"/>
        <w:right w:val="none" w:sz="0" w:space="0" w:color="auto"/>
      </w:divBdr>
    </w:div>
    <w:div w:id="240409300">
      <w:bodyDiv w:val="1"/>
      <w:marLeft w:val="0"/>
      <w:marRight w:val="0"/>
      <w:marTop w:val="0"/>
      <w:marBottom w:val="0"/>
      <w:divBdr>
        <w:top w:val="none" w:sz="0" w:space="0" w:color="auto"/>
        <w:left w:val="none" w:sz="0" w:space="0" w:color="auto"/>
        <w:bottom w:val="none" w:sz="0" w:space="0" w:color="auto"/>
        <w:right w:val="none" w:sz="0" w:space="0" w:color="auto"/>
      </w:divBdr>
    </w:div>
    <w:div w:id="304815485">
      <w:bodyDiv w:val="1"/>
      <w:marLeft w:val="0"/>
      <w:marRight w:val="0"/>
      <w:marTop w:val="0"/>
      <w:marBottom w:val="0"/>
      <w:divBdr>
        <w:top w:val="none" w:sz="0" w:space="0" w:color="auto"/>
        <w:left w:val="none" w:sz="0" w:space="0" w:color="auto"/>
        <w:bottom w:val="none" w:sz="0" w:space="0" w:color="auto"/>
        <w:right w:val="none" w:sz="0" w:space="0" w:color="auto"/>
      </w:divBdr>
    </w:div>
    <w:div w:id="347299209">
      <w:bodyDiv w:val="1"/>
      <w:marLeft w:val="0"/>
      <w:marRight w:val="0"/>
      <w:marTop w:val="0"/>
      <w:marBottom w:val="0"/>
      <w:divBdr>
        <w:top w:val="none" w:sz="0" w:space="0" w:color="auto"/>
        <w:left w:val="none" w:sz="0" w:space="0" w:color="auto"/>
        <w:bottom w:val="none" w:sz="0" w:space="0" w:color="auto"/>
        <w:right w:val="none" w:sz="0" w:space="0" w:color="auto"/>
      </w:divBdr>
    </w:div>
    <w:div w:id="351341272">
      <w:bodyDiv w:val="1"/>
      <w:marLeft w:val="0"/>
      <w:marRight w:val="0"/>
      <w:marTop w:val="0"/>
      <w:marBottom w:val="0"/>
      <w:divBdr>
        <w:top w:val="none" w:sz="0" w:space="0" w:color="auto"/>
        <w:left w:val="none" w:sz="0" w:space="0" w:color="auto"/>
        <w:bottom w:val="none" w:sz="0" w:space="0" w:color="auto"/>
        <w:right w:val="none" w:sz="0" w:space="0" w:color="auto"/>
      </w:divBdr>
    </w:div>
    <w:div w:id="362756261">
      <w:bodyDiv w:val="1"/>
      <w:marLeft w:val="0"/>
      <w:marRight w:val="0"/>
      <w:marTop w:val="0"/>
      <w:marBottom w:val="0"/>
      <w:divBdr>
        <w:top w:val="none" w:sz="0" w:space="0" w:color="auto"/>
        <w:left w:val="none" w:sz="0" w:space="0" w:color="auto"/>
        <w:bottom w:val="none" w:sz="0" w:space="0" w:color="auto"/>
        <w:right w:val="none" w:sz="0" w:space="0" w:color="auto"/>
      </w:divBdr>
    </w:div>
    <w:div w:id="368798489">
      <w:bodyDiv w:val="1"/>
      <w:marLeft w:val="0"/>
      <w:marRight w:val="0"/>
      <w:marTop w:val="0"/>
      <w:marBottom w:val="0"/>
      <w:divBdr>
        <w:top w:val="none" w:sz="0" w:space="0" w:color="auto"/>
        <w:left w:val="none" w:sz="0" w:space="0" w:color="auto"/>
        <w:bottom w:val="none" w:sz="0" w:space="0" w:color="auto"/>
        <w:right w:val="none" w:sz="0" w:space="0" w:color="auto"/>
      </w:divBdr>
    </w:div>
    <w:div w:id="384178304">
      <w:bodyDiv w:val="1"/>
      <w:marLeft w:val="0"/>
      <w:marRight w:val="0"/>
      <w:marTop w:val="0"/>
      <w:marBottom w:val="0"/>
      <w:divBdr>
        <w:top w:val="none" w:sz="0" w:space="0" w:color="auto"/>
        <w:left w:val="none" w:sz="0" w:space="0" w:color="auto"/>
        <w:bottom w:val="none" w:sz="0" w:space="0" w:color="auto"/>
        <w:right w:val="none" w:sz="0" w:space="0" w:color="auto"/>
      </w:divBdr>
    </w:div>
    <w:div w:id="399718113">
      <w:bodyDiv w:val="1"/>
      <w:marLeft w:val="0"/>
      <w:marRight w:val="0"/>
      <w:marTop w:val="0"/>
      <w:marBottom w:val="0"/>
      <w:divBdr>
        <w:top w:val="none" w:sz="0" w:space="0" w:color="auto"/>
        <w:left w:val="none" w:sz="0" w:space="0" w:color="auto"/>
        <w:bottom w:val="none" w:sz="0" w:space="0" w:color="auto"/>
        <w:right w:val="none" w:sz="0" w:space="0" w:color="auto"/>
      </w:divBdr>
    </w:div>
    <w:div w:id="432554853">
      <w:bodyDiv w:val="1"/>
      <w:marLeft w:val="0"/>
      <w:marRight w:val="0"/>
      <w:marTop w:val="0"/>
      <w:marBottom w:val="0"/>
      <w:divBdr>
        <w:top w:val="none" w:sz="0" w:space="0" w:color="auto"/>
        <w:left w:val="none" w:sz="0" w:space="0" w:color="auto"/>
        <w:bottom w:val="none" w:sz="0" w:space="0" w:color="auto"/>
        <w:right w:val="none" w:sz="0" w:space="0" w:color="auto"/>
      </w:divBdr>
    </w:div>
    <w:div w:id="434980527">
      <w:bodyDiv w:val="1"/>
      <w:marLeft w:val="0"/>
      <w:marRight w:val="0"/>
      <w:marTop w:val="0"/>
      <w:marBottom w:val="0"/>
      <w:divBdr>
        <w:top w:val="none" w:sz="0" w:space="0" w:color="auto"/>
        <w:left w:val="none" w:sz="0" w:space="0" w:color="auto"/>
        <w:bottom w:val="none" w:sz="0" w:space="0" w:color="auto"/>
        <w:right w:val="none" w:sz="0" w:space="0" w:color="auto"/>
      </w:divBdr>
    </w:div>
    <w:div w:id="446316812">
      <w:bodyDiv w:val="1"/>
      <w:marLeft w:val="0"/>
      <w:marRight w:val="0"/>
      <w:marTop w:val="0"/>
      <w:marBottom w:val="0"/>
      <w:divBdr>
        <w:top w:val="none" w:sz="0" w:space="0" w:color="auto"/>
        <w:left w:val="none" w:sz="0" w:space="0" w:color="auto"/>
        <w:bottom w:val="none" w:sz="0" w:space="0" w:color="auto"/>
        <w:right w:val="none" w:sz="0" w:space="0" w:color="auto"/>
      </w:divBdr>
    </w:div>
    <w:div w:id="448279506">
      <w:bodyDiv w:val="1"/>
      <w:marLeft w:val="0"/>
      <w:marRight w:val="0"/>
      <w:marTop w:val="0"/>
      <w:marBottom w:val="0"/>
      <w:divBdr>
        <w:top w:val="none" w:sz="0" w:space="0" w:color="auto"/>
        <w:left w:val="none" w:sz="0" w:space="0" w:color="auto"/>
        <w:bottom w:val="none" w:sz="0" w:space="0" w:color="auto"/>
        <w:right w:val="none" w:sz="0" w:space="0" w:color="auto"/>
      </w:divBdr>
    </w:div>
    <w:div w:id="506790454">
      <w:bodyDiv w:val="1"/>
      <w:marLeft w:val="0"/>
      <w:marRight w:val="0"/>
      <w:marTop w:val="0"/>
      <w:marBottom w:val="0"/>
      <w:divBdr>
        <w:top w:val="none" w:sz="0" w:space="0" w:color="auto"/>
        <w:left w:val="none" w:sz="0" w:space="0" w:color="auto"/>
        <w:bottom w:val="none" w:sz="0" w:space="0" w:color="auto"/>
        <w:right w:val="none" w:sz="0" w:space="0" w:color="auto"/>
      </w:divBdr>
    </w:div>
    <w:div w:id="510922337">
      <w:bodyDiv w:val="1"/>
      <w:marLeft w:val="0"/>
      <w:marRight w:val="0"/>
      <w:marTop w:val="0"/>
      <w:marBottom w:val="0"/>
      <w:divBdr>
        <w:top w:val="none" w:sz="0" w:space="0" w:color="auto"/>
        <w:left w:val="none" w:sz="0" w:space="0" w:color="auto"/>
        <w:bottom w:val="none" w:sz="0" w:space="0" w:color="auto"/>
        <w:right w:val="none" w:sz="0" w:space="0" w:color="auto"/>
      </w:divBdr>
    </w:div>
    <w:div w:id="575942325">
      <w:bodyDiv w:val="1"/>
      <w:marLeft w:val="0"/>
      <w:marRight w:val="0"/>
      <w:marTop w:val="0"/>
      <w:marBottom w:val="0"/>
      <w:divBdr>
        <w:top w:val="none" w:sz="0" w:space="0" w:color="auto"/>
        <w:left w:val="none" w:sz="0" w:space="0" w:color="auto"/>
        <w:bottom w:val="none" w:sz="0" w:space="0" w:color="auto"/>
        <w:right w:val="none" w:sz="0" w:space="0" w:color="auto"/>
      </w:divBdr>
    </w:div>
    <w:div w:id="593704657">
      <w:bodyDiv w:val="1"/>
      <w:marLeft w:val="0"/>
      <w:marRight w:val="0"/>
      <w:marTop w:val="0"/>
      <w:marBottom w:val="0"/>
      <w:divBdr>
        <w:top w:val="none" w:sz="0" w:space="0" w:color="auto"/>
        <w:left w:val="none" w:sz="0" w:space="0" w:color="auto"/>
        <w:bottom w:val="none" w:sz="0" w:space="0" w:color="auto"/>
        <w:right w:val="none" w:sz="0" w:space="0" w:color="auto"/>
      </w:divBdr>
    </w:div>
    <w:div w:id="595553673">
      <w:bodyDiv w:val="1"/>
      <w:marLeft w:val="0"/>
      <w:marRight w:val="0"/>
      <w:marTop w:val="0"/>
      <w:marBottom w:val="0"/>
      <w:divBdr>
        <w:top w:val="none" w:sz="0" w:space="0" w:color="auto"/>
        <w:left w:val="none" w:sz="0" w:space="0" w:color="auto"/>
        <w:bottom w:val="none" w:sz="0" w:space="0" w:color="auto"/>
        <w:right w:val="none" w:sz="0" w:space="0" w:color="auto"/>
      </w:divBdr>
    </w:div>
    <w:div w:id="604580171">
      <w:bodyDiv w:val="1"/>
      <w:marLeft w:val="0"/>
      <w:marRight w:val="0"/>
      <w:marTop w:val="0"/>
      <w:marBottom w:val="0"/>
      <w:divBdr>
        <w:top w:val="none" w:sz="0" w:space="0" w:color="auto"/>
        <w:left w:val="none" w:sz="0" w:space="0" w:color="auto"/>
        <w:bottom w:val="none" w:sz="0" w:space="0" w:color="auto"/>
        <w:right w:val="none" w:sz="0" w:space="0" w:color="auto"/>
      </w:divBdr>
    </w:div>
    <w:div w:id="680737428">
      <w:bodyDiv w:val="1"/>
      <w:marLeft w:val="0"/>
      <w:marRight w:val="0"/>
      <w:marTop w:val="0"/>
      <w:marBottom w:val="0"/>
      <w:divBdr>
        <w:top w:val="none" w:sz="0" w:space="0" w:color="auto"/>
        <w:left w:val="none" w:sz="0" w:space="0" w:color="auto"/>
        <w:bottom w:val="none" w:sz="0" w:space="0" w:color="auto"/>
        <w:right w:val="none" w:sz="0" w:space="0" w:color="auto"/>
      </w:divBdr>
    </w:div>
    <w:div w:id="706296039">
      <w:bodyDiv w:val="1"/>
      <w:marLeft w:val="0"/>
      <w:marRight w:val="0"/>
      <w:marTop w:val="0"/>
      <w:marBottom w:val="0"/>
      <w:divBdr>
        <w:top w:val="none" w:sz="0" w:space="0" w:color="auto"/>
        <w:left w:val="none" w:sz="0" w:space="0" w:color="auto"/>
        <w:bottom w:val="none" w:sz="0" w:space="0" w:color="auto"/>
        <w:right w:val="none" w:sz="0" w:space="0" w:color="auto"/>
      </w:divBdr>
    </w:div>
    <w:div w:id="749618620">
      <w:bodyDiv w:val="1"/>
      <w:marLeft w:val="0"/>
      <w:marRight w:val="0"/>
      <w:marTop w:val="0"/>
      <w:marBottom w:val="0"/>
      <w:divBdr>
        <w:top w:val="none" w:sz="0" w:space="0" w:color="auto"/>
        <w:left w:val="none" w:sz="0" w:space="0" w:color="auto"/>
        <w:bottom w:val="none" w:sz="0" w:space="0" w:color="auto"/>
        <w:right w:val="none" w:sz="0" w:space="0" w:color="auto"/>
      </w:divBdr>
    </w:div>
    <w:div w:id="751052062">
      <w:bodyDiv w:val="1"/>
      <w:marLeft w:val="0"/>
      <w:marRight w:val="0"/>
      <w:marTop w:val="0"/>
      <w:marBottom w:val="0"/>
      <w:divBdr>
        <w:top w:val="none" w:sz="0" w:space="0" w:color="auto"/>
        <w:left w:val="none" w:sz="0" w:space="0" w:color="auto"/>
        <w:bottom w:val="none" w:sz="0" w:space="0" w:color="auto"/>
        <w:right w:val="none" w:sz="0" w:space="0" w:color="auto"/>
      </w:divBdr>
    </w:div>
    <w:div w:id="769860957">
      <w:bodyDiv w:val="1"/>
      <w:marLeft w:val="0"/>
      <w:marRight w:val="0"/>
      <w:marTop w:val="0"/>
      <w:marBottom w:val="0"/>
      <w:divBdr>
        <w:top w:val="none" w:sz="0" w:space="0" w:color="auto"/>
        <w:left w:val="none" w:sz="0" w:space="0" w:color="auto"/>
        <w:bottom w:val="none" w:sz="0" w:space="0" w:color="auto"/>
        <w:right w:val="none" w:sz="0" w:space="0" w:color="auto"/>
      </w:divBdr>
    </w:div>
    <w:div w:id="784421854">
      <w:bodyDiv w:val="1"/>
      <w:marLeft w:val="0"/>
      <w:marRight w:val="0"/>
      <w:marTop w:val="0"/>
      <w:marBottom w:val="0"/>
      <w:divBdr>
        <w:top w:val="none" w:sz="0" w:space="0" w:color="auto"/>
        <w:left w:val="none" w:sz="0" w:space="0" w:color="auto"/>
        <w:bottom w:val="none" w:sz="0" w:space="0" w:color="auto"/>
        <w:right w:val="none" w:sz="0" w:space="0" w:color="auto"/>
      </w:divBdr>
    </w:div>
    <w:div w:id="790512605">
      <w:bodyDiv w:val="1"/>
      <w:marLeft w:val="0"/>
      <w:marRight w:val="0"/>
      <w:marTop w:val="0"/>
      <w:marBottom w:val="0"/>
      <w:divBdr>
        <w:top w:val="none" w:sz="0" w:space="0" w:color="auto"/>
        <w:left w:val="none" w:sz="0" w:space="0" w:color="auto"/>
        <w:bottom w:val="none" w:sz="0" w:space="0" w:color="auto"/>
        <w:right w:val="none" w:sz="0" w:space="0" w:color="auto"/>
      </w:divBdr>
    </w:div>
    <w:div w:id="816725619">
      <w:bodyDiv w:val="1"/>
      <w:marLeft w:val="0"/>
      <w:marRight w:val="0"/>
      <w:marTop w:val="0"/>
      <w:marBottom w:val="0"/>
      <w:divBdr>
        <w:top w:val="none" w:sz="0" w:space="0" w:color="auto"/>
        <w:left w:val="none" w:sz="0" w:space="0" w:color="auto"/>
        <w:bottom w:val="none" w:sz="0" w:space="0" w:color="auto"/>
        <w:right w:val="none" w:sz="0" w:space="0" w:color="auto"/>
      </w:divBdr>
    </w:div>
    <w:div w:id="835877509">
      <w:bodyDiv w:val="1"/>
      <w:marLeft w:val="0"/>
      <w:marRight w:val="0"/>
      <w:marTop w:val="0"/>
      <w:marBottom w:val="0"/>
      <w:divBdr>
        <w:top w:val="none" w:sz="0" w:space="0" w:color="auto"/>
        <w:left w:val="none" w:sz="0" w:space="0" w:color="auto"/>
        <w:bottom w:val="none" w:sz="0" w:space="0" w:color="auto"/>
        <w:right w:val="none" w:sz="0" w:space="0" w:color="auto"/>
      </w:divBdr>
    </w:div>
    <w:div w:id="857933198">
      <w:bodyDiv w:val="1"/>
      <w:marLeft w:val="0"/>
      <w:marRight w:val="0"/>
      <w:marTop w:val="0"/>
      <w:marBottom w:val="0"/>
      <w:divBdr>
        <w:top w:val="none" w:sz="0" w:space="0" w:color="auto"/>
        <w:left w:val="none" w:sz="0" w:space="0" w:color="auto"/>
        <w:bottom w:val="none" w:sz="0" w:space="0" w:color="auto"/>
        <w:right w:val="none" w:sz="0" w:space="0" w:color="auto"/>
      </w:divBdr>
    </w:div>
    <w:div w:id="865750987">
      <w:bodyDiv w:val="1"/>
      <w:marLeft w:val="0"/>
      <w:marRight w:val="0"/>
      <w:marTop w:val="0"/>
      <w:marBottom w:val="0"/>
      <w:divBdr>
        <w:top w:val="none" w:sz="0" w:space="0" w:color="auto"/>
        <w:left w:val="none" w:sz="0" w:space="0" w:color="auto"/>
        <w:bottom w:val="none" w:sz="0" w:space="0" w:color="auto"/>
        <w:right w:val="none" w:sz="0" w:space="0" w:color="auto"/>
      </w:divBdr>
    </w:div>
    <w:div w:id="933560744">
      <w:bodyDiv w:val="1"/>
      <w:marLeft w:val="0"/>
      <w:marRight w:val="0"/>
      <w:marTop w:val="0"/>
      <w:marBottom w:val="0"/>
      <w:divBdr>
        <w:top w:val="none" w:sz="0" w:space="0" w:color="auto"/>
        <w:left w:val="none" w:sz="0" w:space="0" w:color="auto"/>
        <w:bottom w:val="none" w:sz="0" w:space="0" w:color="auto"/>
        <w:right w:val="none" w:sz="0" w:space="0" w:color="auto"/>
      </w:divBdr>
    </w:div>
    <w:div w:id="959608267">
      <w:bodyDiv w:val="1"/>
      <w:marLeft w:val="0"/>
      <w:marRight w:val="0"/>
      <w:marTop w:val="0"/>
      <w:marBottom w:val="0"/>
      <w:divBdr>
        <w:top w:val="none" w:sz="0" w:space="0" w:color="auto"/>
        <w:left w:val="none" w:sz="0" w:space="0" w:color="auto"/>
        <w:bottom w:val="none" w:sz="0" w:space="0" w:color="auto"/>
        <w:right w:val="none" w:sz="0" w:space="0" w:color="auto"/>
      </w:divBdr>
    </w:div>
    <w:div w:id="970743591">
      <w:bodyDiv w:val="1"/>
      <w:marLeft w:val="0"/>
      <w:marRight w:val="0"/>
      <w:marTop w:val="0"/>
      <w:marBottom w:val="0"/>
      <w:divBdr>
        <w:top w:val="none" w:sz="0" w:space="0" w:color="auto"/>
        <w:left w:val="none" w:sz="0" w:space="0" w:color="auto"/>
        <w:bottom w:val="none" w:sz="0" w:space="0" w:color="auto"/>
        <w:right w:val="none" w:sz="0" w:space="0" w:color="auto"/>
      </w:divBdr>
    </w:div>
    <w:div w:id="981930827">
      <w:bodyDiv w:val="1"/>
      <w:marLeft w:val="0"/>
      <w:marRight w:val="0"/>
      <w:marTop w:val="0"/>
      <w:marBottom w:val="0"/>
      <w:divBdr>
        <w:top w:val="none" w:sz="0" w:space="0" w:color="auto"/>
        <w:left w:val="none" w:sz="0" w:space="0" w:color="auto"/>
        <w:bottom w:val="none" w:sz="0" w:space="0" w:color="auto"/>
        <w:right w:val="none" w:sz="0" w:space="0" w:color="auto"/>
      </w:divBdr>
    </w:div>
    <w:div w:id="996223174">
      <w:bodyDiv w:val="1"/>
      <w:marLeft w:val="0"/>
      <w:marRight w:val="0"/>
      <w:marTop w:val="0"/>
      <w:marBottom w:val="0"/>
      <w:divBdr>
        <w:top w:val="none" w:sz="0" w:space="0" w:color="auto"/>
        <w:left w:val="none" w:sz="0" w:space="0" w:color="auto"/>
        <w:bottom w:val="none" w:sz="0" w:space="0" w:color="auto"/>
        <w:right w:val="none" w:sz="0" w:space="0" w:color="auto"/>
      </w:divBdr>
    </w:div>
    <w:div w:id="1060594862">
      <w:bodyDiv w:val="1"/>
      <w:marLeft w:val="0"/>
      <w:marRight w:val="0"/>
      <w:marTop w:val="0"/>
      <w:marBottom w:val="0"/>
      <w:divBdr>
        <w:top w:val="none" w:sz="0" w:space="0" w:color="auto"/>
        <w:left w:val="none" w:sz="0" w:space="0" w:color="auto"/>
        <w:bottom w:val="none" w:sz="0" w:space="0" w:color="auto"/>
        <w:right w:val="none" w:sz="0" w:space="0" w:color="auto"/>
      </w:divBdr>
    </w:div>
    <w:div w:id="1094594076">
      <w:bodyDiv w:val="1"/>
      <w:marLeft w:val="0"/>
      <w:marRight w:val="0"/>
      <w:marTop w:val="0"/>
      <w:marBottom w:val="0"/>
      <w:divBdr>
        <w:top w:val="none" w:sz="0" w:space="0" w:color="auto"/>
        <w:left w:val="none" w:sz="0" w:space="0" w:color="auto"/>
        <w:bottom w:val="none" w:sz="0" w:space="0" w:color="auto"/>
        <w:right w:val="none" w:sz="0" w:space="0" w:color="auto"/>
      </w:divBdr>
    </w:div>
    <w:div w:id="1116213910">
      <w:bodyDiv w:val="1"/>
      <w:marLeft w:val="0"/>
      <w:marRight w:val="0"/>
      <w:marTop w:val="0"/>
      <w:marBottom w:val="0"/>
      <w:divBdr>
        <w:top w:val="none" w:sz="0" w:space="0" w:color="auto"/>
        <w:left w:val="none" w:sz="0" w:space="0" w:color="auto"/>
        <w:bottom w:val="none" w:sz="0" w:space="0" w:color="auto"/>
        <w:right w:val="none" w:sz="0" w:space="0" w:color="auto"/>
      </w:divBdr>
    </w:div>
    <w:div w:id="1130779678">
      <w:bodyDiv w:val="1"/>
      <w:marLeft w:val="0"/>
      <w:marRight w:val="0"/>
      <w:marTop w:val="0"/>
      <w:marBottom w:val="0"/>
      <w:divBdr>
        <w:top w:val="none" w:sz="0" w:space="0" w:color="auto"/>
        <w:left w:val="none" w:sz="0" w:space="0" w:color="auto"/>
        <w:bottom w:val="none" w:sz="0" w:space="0" w:color="auto"/>
        <w:right w:val="none" w:sz="0" w:space="0" w:color="auto"/>
      </w:divBdr>
    </w:div>
    <w:div w:id="1153596786">
      <w:bodyDiv w:val="1"/>
      <w:marLeft w:val="0"/>
      <w:marRight w:val="0"/>
      <w:marTop w:val="0"/>
      <w:marBottom w:val="0"/>
      <w:divBdr>
        <w:top w:val="none" w:sz="0" w:space="0" w:color="auto"/>
        <w:left w:val="none" w:sz="0" w:space="0" w:color="auto"/>
        <w:bottom w:val="none" w:sz="0" w:space="0" w:color="auto"/>
        <w:right w:val="none" w:sz="0" w:space="0" w:color="auto"/>
      </w:divBdr>
      <w:divsChild>
        <w:div w:id="507797462">
          <w:marLeft w:val="0"/>
          <w:marRight w:val="0"/>
          <w:marTop w:val="0"/>
          <w:marBottom w:val="0"/>
          <w:divBdr>
            <w:top w:val="none" w:sz="0" w:space="0" w:color="auto"/>
            <w:left w:val="none" w:sz="0" w:space="0" w:color="auto"/>
            <w:bottom w:val="none" w:sz="0" w:space="0" w:color="auto"/>
            <w:right w:val="none" w:sz="0" w:space="0" w:color="auto"/>
          </w:divBdr>
        </w:div>
      </w:divsChild>
    </w:div>
    <w:div w:id="1171800572">
      <w:bodyDiv w:val="1"/>
      <w:marLeft w:val="0"/>
      <w:marRight w:val="0"/>
      <w:marTop w:val="0"/>
      <w:marBottom w:val="0"/>
      <w:divBdr>
        <w:top w:val="none" w:sz="0" w:space="0" w:color="auto"/>
        <w:left w:val="none" w:sz="0" w:space="0" w:color="auto"/>
        <w:bottom w:val="none" w:sz="0" w:space="0" w:color="auto"/>
        <w:right w:val="none" w:sz="0" w:space="0" w:color="auto"/>
      </w:divBdr>
    </w:div>
    <w:div w:id="1180007071">
      <w:bodyDiv w:val="1"/>
      <w:marLeft w:val="0"/>
      <w:marRight w:val="0"/>
      <w:marTop w:val="0"/>
      <w:marBottom w:val="0"/>
      <w:divBdr>
        <w:top w:val="none" w:sz="0" w:space="0" w:color="auto"/>
        <w:left w:val="none" w:sz="0" w:space="0" w:color="auto"/>
        <w:bottom w:val="none" w:sz="0" w:space="0" w:color="auto"/>
        <w:right w:val="none" w:sz="0" w:space="0" w:color="auto"/>
      </w:divBdr>
    </w:div>
    <w:div w:id="1217089042">
      <w:bodyDiv w:val="1"/>
      <w:marLeft w:val="0"/>
      <w:marRight w:val="0"/>
      <w:marTop w:val="0"/>
      <w:marBottom w:val="0"/>
      <w:divBdr>
        <w:top w:val="none" w:sz="0" w:space="0" w:color="auto"/>
        <w:left w:val="none" w:sz="0" w:space="0" w:color="auto"/>
        <w:bottom w:val="none" w:sz="0" w:space="0" w:color="auto"/>
        <w:right w:val="none" w:sz="0" w:space="0" w:color="auto"/>
      </w:divBdr>
    </w:div>
    <w:div w:id="1217471891">
      <w:bodyDiv w:val="1"/>
      <w:marLeft w:val="0"/>
      <w:marRight w:val="0"/>
      <w:marTop w:val="0"/>
      <w:marBottom w:val="0"/>
      <w:divBdr>
        <w:top w:val="none" w:sz="0" w:space="0" w:color="auto"/>
        <w:left w:val="none" w:sz="0" w:space="0" w:color="auto"/>
        <w:bottom w:val="none" w:sz="0" w:space="0" w:color="auto"/>
        <w:right w:val="none" w:sz="0" w:space="0" w:color="auto"/>
      </w:divBdr>
    </w:div>
    <w:div w:id="1230577864">
      <w:bodyDiv w:val="1"/>
      <w:marLeft w:val="0"/>
      <w:marRight w:val="0"/>
      <w:marTop w:val="0"/>
      <w:marBottom w:val="0"/>
      <w:divBdr>
        <w:top w:val="none" w:sz="0" w:space="0" w:color="auto"/>
        <w:left w:val="none" w:sz="0" w:space="0" w:color="auto"/>
        <w:bottom w:val="none" w:sz="0" w:space="0" w:color="auto"/>
        <w:right w:val="none" w:sz="0" w:space="0" w:color="auto"/>
      </w:divBdr>
    </w:div>
    <w:div w:id="1267423288">
      <w:bodyDiv w:val="1"/>
      <w:marLeft w:val="0"/>
      <w:marRight w:val="0"/>
      <w:marTop w:val="0"/>
      <w:marBottom w:val="0"/>
      <w:divBdr>
        <w:top w:val="none" w:sz="0" w:space="0" w:color="auto"/>
        <w:left w:val="none" w:sz="0" w:space="0" w:color="auto"/>
        <w:bottom w:val="none" w:sz="0" w:space="0" w:color="auto"/>
        <w:right w:val="none" w:sz="0" w:space="0" w:color="auto"/>
      </w:divBdr>
    </w:div>
    <w:div w:id="1296836076">
      <w:bodyDiv w:val="1"/>
      <w:marLeft w:val="0"/>
      <w:marRight w:val="0"/>
      <w:marTop w:val="0"/>
      <w:marBottom w:val="0"/>
      <w:divBdr>
        <w:top w:val="none" w:sz="0" w:space="0" w:color="auto"/>
        <w:left w:val="none" w:sz="0" w:space="0" w:color="auto"/>
        <w:bottom w:val="none" w:sz="0" w:space="0" w:color="auto"/>
        <w:right w:val="none" w:sz="0" w:space="0" w:color="auto"/>
      </w:divBdr>
    </w:div>
    <w:div w:id="1301377632">
      <w:bodyDiv w:val="1"/>
      <w:marLeft w:val="0"/>
      <w:marRight w:val="0"/>
      <w:marTop w:val="0"/>
      <w:marBottom w:val="0"/>
      <w:divBdr>
        <w:top w:val="none" w:sz="0" w:space="0" w:color="auto"/>
        <w:left w:val="none" w:sz="0" w:space="0" w:color="auto"/>
        <w:bottom w:val="none" w:sz="0" w:space="0" w:color="auto"/>
        <w:right w:val="none" w:sz="0" w:space="0" w:color="auto"/>
      </w:divBdr>
    </w:div>
    <w:div w:id="1337883824">
      <w:bodyDiv w:val="1"/>
      <w:marLeft w:val="0"/>
      <w:marRight w:val="0"/>
      <w:marTop w:val="0"/>
      <w:marBottom w:val="0"/>
      <w:divBdr>
        <w:top w:val="none" w:sz="0" w:space="0" w:color="auto"/>
        <w:left w:val="none" w:sz="0" w:space="0" w:color="auto"/>
        <w:bottom w:val="none" w:sz="0" w:space="0" w:color="auto"/>
        <w:right w:val="none" w:sz="0" w:space="0" w:color="auto"/>
      </w:divBdr>
    </w:div>
    <w:div w:id="1362055400">
      <w:bodyDiv w:val="1"/>
      <w:marLeft w:val="0"/>
      <w:marRight w:val="0"/>
      <w:marTop w:val="0"/>
      <w:marBottom w:val="0"/>
      <w:divBdr>
        <w:top w:val="none" w:sz="0" w:space="0" w:color="auto"/>
        <w:left w:val="none" w:sz="0" w:space="0" w:color="auto"/>
        <w:bottom w:val="none" w:sz="0" w:space="0" w:color="auto"/>
        <w:right w:val="none" w:sz="0" w:space="0" w:color="auto"/>
      </w:divBdr>
    </w:div>
    <w:div w:id="1369143547">
      <w:bodyDiv w:val="1"/>
      <w:marLeft w:val="0"/>
      <w:marRight w:val="0"/>
      <w:marTop w:val="0"/>
      <w:marBottom w:val="0"/>
      <w:divBdr>
        <w:top w:val="none" w:sz="0" w:space="0" w:color="auto"/>
        <w:left w:val="none" w:sz="0" w:space="0" w:color="auto"/>
        <w:bottom w:val="none" w:sz="0" w:space="0" w:color="auto"/>
        <w:right w:val="none" w:sz="0" w:space="0" w:color="auto"/>
      </w:divBdr>
    </w:div>
    <w:div w:id="1380322067">
      <w:bodyDiv w:val="1"/>
      <w:marLeft w:val="0"/>
      <w:marRight w:val="0"/>
      <w:marTop w:val="0"/>
      <w:marBottom w:val="0"/>
      <w:divBdr>
        <w:top w:val="none" w:sz="0" w:space="0" w:color="auto"/>
        <w:left w:val="none" w:sz="0" w:space="0" w:color="auto"/>
        <w:bottom w:val="none" w:sz="0" w:space="0" w:color="auto"/>
        <w:right w:val="none" w:sz="0" w:space="0" w:color="auto"/>
      </w:divBdr>
    </w:div>
    <w:div w:id="1399740564">
      <w:bodyDiv w:val="1"/>
      <w:marLeft w:val="0"/>
      <w:marRight w:val="0"/>
      <w:marTop w:val="0"/>
      <w:marBottom w:val="0"/>
      <w:divBdr>
        <w:top w:val="none" w:sz="0" w:space="0" w:color="auto"/>
        <w:left w:val="none" w:sz="0" w:space="0" w:color="auto"/>
        <w:bottom w:val="none" w:sz="0" w:space="0" w:color="auto"/>
        <w:right w:val="none" w:sz="0" w:space="0" w:color="auto"/>
      </w:divBdr>
    </w:div>
    <w:div w:id="1421944741">
      <w:bodyDiv w:val="1"/>
      <w:marLeft w:val="0"/>
      <w:marRight w:val="0"/>
      <w:marTop w:val="0"/>
      <w:marBottom w:val="0"/>
      <w:divBdr>
        <w:top w:val="none" w:sz="0" w:space="0" w:color="auto"/>
        <w:left w:val="none" w:sz="0" w:space="0" w:color="auto"/>
        <w:bottom w:val="none" w:sz="0" w:space="0" w:color="auto"/>
        <w:right w:val="none" w:sz="0" w:space="0" w:color="auto"/>
      </w:divBdr>
    </w:div>
    <w:div w:id="1429160170">
      <w:bodyDiv w:val="1"/>
      <w:marLeft w:val="0"/>
      <w:marRight w:val="0"/>
      <w:marTop w:val="0"/>
      <w:marBottom w:val="0"/>
      <w:divBdr>
        <w:top w:val="none" w:sz="0" w:space="0" w:color="auto"/>
        <w:left w:val="none" w:sz="0" w:space="0" w:color="auto"/>
        <w:bottom w:val="none" w:sz="0" w:space="0" w:color="auto"/>
        <w:right w:val="none" w:sz="0" w:space="0" w:color="auto"/>
      </w:divBdr>
    </w:div>
    <w:div w:id="1449354378">
      <w:bodyDiv w:val="1"/>
      <w:marLeft w:val="0"/>
      <w:marRight w:val="0"/>
      <w:marTop w:val="0"/>
      <w:marBottom w:val="0"/>
      <w:divBdr>
        <w:top w:val="none" w:sz="0" w:space="0" w:color="auto"/>
        <w:left w:val="none" w:sz="0" w:space="0" w:color="auto"/>
        <w:bottom w:val="none" w:sz="0" w:space="0" w:color="auto"/>
        <w:right w:val="none" w:sz="0" w:space="0" w:color="auto"/>
      </w:divBdr>
    </w:div>
    <w:div w:id="1456369319">
      <w:bodyDiv w:val="1"/>
      <w:marLeft w:val="0"/>
      <w:marRight w:val="0"/>
      <w:marTop w:val="0"/>
      <w:marBottom w:val="0"/>
      <w:divBdr>
        <w:top w:val="none" w:sz="0" w:space="0" w:color="auto"/>
        <w:left w:val="none" w:sz="0" w:space="0" w:color="auto"/>
        <w:bottom w:val="none" w:sz="0" w:space="0" w:color="auto"/>
        <w:right w:val="none" w:sz="0" w:space="0" w:color="auto"/>
      </w:divBdr>
    </w:div>
    <w:div w:id="1495416863">
      <w:bodyDiv w:val="1"/>
      <w:marLeft w:val="0"/>
      <w:marRight w:val="0"/>
      <w:marTop w:val="0"/>
      <w:marBottom w:val="0"/>
      <w:divBdr>
        <w:top w:val="none" w:sz="0" w:space="0" w:color="auto"/>
        <w:left w:val="none" w:sz="0" w:space="0" w:color="auto"/>
        <w:bottom w:val="none" w:sz="0" w:space="0" w:color="auto"/>
        <w:right w:val="none" w:sz="0" w:space="0" w:color="auto"/>
      </w:divBdr>
    </w:div>
    <w:div w:id="1548296040">
      <w:bodyDiv w:val="1"/>
      <w:marLeft w:val="0"/>
      <w:marRight w:val="0"/>
      <w:marTop w:val="0"/>
      <w:marBottom w:val="0"/>
      <w:divBdr>
        <w:top w:val="none" w:sz="0" w:space="0" w:color="auto"/>
        <w:left w:val="none" w:sz="0" w:space="0" w:color="auto"/>
        <w:bottom w:val="none" w:sz="0" w:space="0" w:color="auto"/>
        <w:right w:val="none" w:sz="0" w:space="0" w:color="auto"/>
      </w:divBdr>
    </w:div>
    <w:div w:id="1579710175">
      <w:bodyDiv w:val="1"/>
      <w:marLeft w:val="0"/>
      <w:marRight w:val="0"/>
      <w:marTop w:val="0"/>
      <w:marBottom w:val="0"/>
      <w:divBdr>
        <w:top w:val="none" w:sz="0" w:space="0" w:color="auto"/>
        <w:left w:val="none" w:sz="0" w:space="0" w:color="auto"/>
        <w:bottom w:val="none" w:sz="0" w:space="0" w:color="auto"/>
        <w:right w:val="none" w:sz="0" w:space="0" w:color="auto"/>
      </w:divBdr>
    </w:div>
    <w:div w:id="1583248557">
      <w:bodyDiv w:val="1"/>
      <w:marLeft w:val="0"/>
      <w:marRight w:val="0"/>
      <w:marTop w:val="0"/>
      <w:marBottom w:val="0"/>
      <w:divBdr>
        <w:top w:val="none" w:sz="0" w:space="0" w:color="auto"/>
        <w:left w:val="none" w:sz="0" w:space="0" w:color="auto"/>
        <w:bottom w:val="none" w:sz="0" w:space="0" w:color="auto"/>
        <w:right w:val="none" w:sz="0" w:space="0" w:color="auto"/>
      </w:divBdr>
    </w:div>
    <w:div w:id="1606041086">
      <w:bodyDiv w:val="1"/>
      <w:marLeft w:val="0"/>
      <w:marRight w:val="0"/>
      <w:marTop w:val="0"/>
      <w:marBottom w:val="0"/>
      <w:divBdr>
        <w:top w:val="none" w:sz="0" w:space="0" w:color="auto"/>
        <w:left w:val="none" w:sz="0" w:space="0" w:color="auto"/>
        <w:bottom w:val="none" w:sz="0" w:space="0" w:color="auto"/>
        <w:right w:val="none" w:sz="0" w:space="0" w:color="auto"/>
      </w:divBdr>
    </w:div>
    <w:div w:id="1671174736">
      <w:bodyDiv w:val="1"/>
      <w:marLeft w:val="0"/>
      <w:marRight w:val="0"/>
      <w:marTop w:val="0"/>
      <w:marBottom w:val="0"/>
      <w:divBdr>
        <w:top w:val="none" w:sz="0" w:space="0" w:color="auto"/>
        <w:left w:val="none" w:sz="0" w:space="0" w:color="auto"/>
        <w:bottom w:val="none" w:sz="0" w:space="0" w:color="auto"/>
        <w:right w:val="none" w:sz="0" w:space="0" w:color="auto"/>
      </w:divBdr>
    </w:div>
    <w:div w:id="1817793421">
      <w:bodyDiv w:val="1"/>
      <w:marLeft w:val="0"/>
      <w:marRight w:val="0"/>
      <w:marTop w:val="0"/>
      <w:marBottom w:val="0"/>
      <w:divBdr>
        <w:top w:val="none" w:sz="0" w:space="0" w:color="auto"/>
        <w:left w:val="none" w:sz="0" w:space="0" w:color="auto"/>
        <w:bottom w:val="none" w:sz="0" w:space="0" w:color="auto"/>
        <w:right w:val="none" w:sz="0" w:space="0" w:color="auto"/>
      </w:divBdr>
    </w:div>
    <w:div w:id="1833526181">
      <w:bodyDiv w:val="1"/>
      <w:marLeft w:val="0"/>
      <w:marRight w:val="0"/>
      <w:marTop w:val="0"/>
      <w:marBottom w:val="0"/>
      <w:divBdr>
        <w:top w:val="none" w:sz="0" w:space="0" w:color="auto"/>
        <w:left w:val="none" w:sz="0" w:space="0" w:color="auto"/>
        <w:bottom w:val="none" w:sz="0" w:space="0" w:color="auto"/>
        <w:right w:val="none" w:sz="0" w:space="0" w:color="auto"/>
      </w:divBdr>
    </w:div>
    <w:div w:id="1875733219">
      <w:bodyDiv w:val="1"/>
      <w:marLeft w:val="0"/>
      <w:marRight w:val="0"/>
      <w:marTop w:val="0"/>
      <w:marBottom w:val="0"/>
      <w:divBdr>
        <w:top w:val="none" w:sz="0" w:space="0" w:color="auto"/>
        <w:left w:val="none" w:sz="0" w:space="0" w:color="auto"/>
        <w:bottom w:val="none" w:sz="0" w:space="0" w:color="auto"/>
        <w:right w:val="none" w:sz="0" w:space="0" w:color="auto"/>
      </w:divBdr>
    </w:div>
    <w:div w:id="1887912973">
      <w:bodyDiv w:val="1"/>
      <w:marLeft w:val="0"/>
      <w:marRight w:val="0"/>
      <w:marTop w:val="0"/>
      <w:marBottom w:val="0"/>
      <w:divBdr>
        <w:top w:val="none" w:sz="0" w:space="0" w:color="auto"/>
        <w:left w:val="none" w:sz="0" w:space="0" w:color="auto"/>
        <w:bottom w:val="none" w:sz="0" w:space="0" w:color="auto"/>
        <w:right w:val="none" w:sz="0" w:space="0" w:color="auto"/>
      </w:divBdr>
    </w:div>
    <w:div w:id="1968048927">
      <w:bodyDiv w:val="1"/>
      <w:marLeft w:val="0"/>
      <w:marRight w:val="0"/>
      <w:marTop w:val="0"/>
      <w:marBottom w:val="0"/>
      <w:divBdr>
        <w:top w:val="none" w:sz="0" w:space="0" w:color="auto"/>
        <w:left w:val="none" w:sz="0" w:space="0" w:color="auto"/>
        <w:bottom w:val="none" w:sz="0" w:space="0" w:color="auto"/>
        <w:right w:val="none" w:sz="0" w:space="0" w:color="auto"/>
      </w:divBdr>
    </w:div>
    <w:div w:id="1968466760">
      <w:bodyDiv w:val="1"/>
      <w:marLeft w:val="0"/>
      <w:marRight w:val="0"/>
      <w:marTop w:val="0"/>
      <w:marBottom w:val="0"/>
      <w:divBdr>
        <w:top w:val="none" w:sz="0" w:space="0" w:color="auto"/>
        <w:left w:val="none" w:sz="0" w:space="0" w:color="auto"/>
        <w:bottom w:val="none" w:sz="0" w:space="0" w:color="auto"/>
        <w:right w:val="none" w:sz="0" w:space="0" w:color="auto"/>
      </w:divBdr>
    </w:div>
    <w:div w:id="1986006229">
      <w:bodyDiv w:val="1"/>
      <w:marLeft w:val="0"/>
      <w:marRight w:val="0"/>
      <w:marTop w:val="0"/>
      <w:marBottom w:val="0"/>
      <w:divBdr>
        <w:top w:val="none" w:sz="0" w:space="0" w:color="auto"/>
        <w:left w:val="none" w:sz="0" w:space="0" w:color="auto"/>
        <w:bottom w:val="none" w:sz="0" w:space="0" w:color="auto"/>
        <w:right w:val="none" w:sz="0" w:space="0" w:color="auto"/>
      </w:divBdr>
    </w:div>
    <w:div w:id="2006013505">
      <w:bodyDiv w:val="1"/>
      <w:marLeft w:val="0"/>
      <w:marRight w:val="0"/>
      <w:marTop w:val="0"/>
      <w:marBottom w:val="0"/>
      <w:divBdr>
        <w:top w:val="none" w:sz="0" w:space="0" w:color="auto"/>
        <w:left w:val="none" w:sz="0" w:space="0" w:color="auto"/>
        <w:bottom w:val="none" w:sz="0" w:space="0" w:color="auto"/>
        <w:right w:val="none" w:sz="0" w:space="0" w:color="auto"/>
      </w:divBdr>
    </w:div>
    <w:div w:id="2065832672">
      <w:bodyDiv w:val="1"/>
      <w:marLeft w:val="0"/>
      <w:marRight w:val="0"/>
      <w:marTop w:val="0"/>
      <w:marBottom w:val="0"/>
      <w:divBdr>
        <w:top w:val="none" w:sz="0" w:space="0" w:color="auto"/>
        <w:left w:val="none" w:sz="0" w:space="0" w:color="auto"/>
        <w:bottom w:val="none" w:sz="0" w:space="0" w:color="auto"/>
        <w:right w:val="none" w:sz="0" w:space="0" w:color="auto"/>
      </w:divBdr>
    </w:div>
    <w:div w:id="2125153493">
      <w:bodyDiv w:val="1"/>
      <w:marLeft w:val="0"/>
      <w:marRight w:val="0"/>
      <w:marTop w:val="0"/>
      <w:marBottom w:val="0"/>
      <w:divBdr>
        <w:top w:val="none" w:sz="0" w:space="0" w:color="auto"/>
        <w:left w:val="none" w:sz="0" w:space="0" w:color="auto"/>
        <w:bottom w:val="none" w:sz="0" w:space="0" w:color="auto"/>
        <w:right w:val="none" w:sz="0" w:space="0" w:color="auto"/>
      </w:divBdr>
    </w:div>
    <w:div w:id="2138982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a-owl.ssa.esa.int/otrs/index.pl?Action=AgentTicketZoom;TicketID=153"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microsoft.com/office/2007/relationships/stylesWithEffects" Target="stylesWithEffects.xml"/><Relationship Id="rId12" Type="http://schemas.openxmlformats.org/officeDocument/2006/relationships/hyperlink" Target="http://ssa-owl.ssa.esa.int/otrs/index.pl?Action=AgentTicketZoom;TicketID=153"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Clayton\AppData\Roaming\Microsoft\Templates\Minutes%20of%20Meet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71CC68388D4DAA8617A4C48C6BCB6F"/>
        <w:category>
          <w:name w:val="General"/>
          <w:gallery w:val="placeholder"/>
        </w:category>
        <w:types>
          <w:type w:val="bbPlcHdr"/>
        </w:types>
        <w:behaviors>
          <w:behavior w:val="content"/>
        </w:behaviors>
        <w:guid w:val="{A098E76E-479A-41E4-B2FD-281AE8345144}"/>
      </w:docPartPr>
      <w:docPartBody>
        <w:p w:rsidR="00C15651" w:rsidRDefault="009863F1">
          <w:r w:rsidRPr="00423465">
            <w:rPr>
              <w:rStyle w:val="PlaceholderText"/>
            </w:rPr>
            <w:t>[Subject]</w:t>
          </w:r>
        </w:p>
      </w:docPartBody>
    </w:docPart>
    <w:docPart>
      <w:docPartPr>
        <w:name w:val="0F2DE1D476674AD38D20B36F582BC90D"/>
        <w:category>
          <w:name w:val="General"/>
          <w:gallery w:val="placeholder"/>
        </w:category>
        <w:types>
          <w:type w:val="bbPlcHdr"/>
        </w:types>
        <w:behaviors>
          <w:behavior w:val="content"/>
        </w:behaviors>
        <w:guid w:val="{85E6652F-CC0C-4A75-BF7C-3426DEE9F73A}"/>
      </w:docPartPr>
      <w:docPartBody>
        <w:p w:rsidR="00FA637F" w:rsidRDefault="00A17FD4" w:rsidP="00A17FD4">
          <w:pPr>
            <w:pStyle w:val="0F2DE1D476674AD38D20B36F582BC90D"/>
          </w:pPr>
          <w:r w:rsidRPr="00151B5B">
            <w:rPr>
              <w:rStyle w:val="PlaceholderText"/>
            </w:rPr>
            <w:t>[Subject]</w:t>
          </w:r>
        </w:p>
      </w:docPartBody>
    </w:docPart>
    <w:docPart>
      <w:docPartPr>
        <w:name w:val="6ABBD33009954EA69FA19A8149126C63"/>
        <w:category>
          <w:name w:val="General"/>
          <w:gallery w:val="placeholder"/>
        </w:category>
        <w:types>
          <w:type w:val="bbPlcHdr"/>
        </w:types>
        <w:behaviors>
          <w:behavior w:val="content"/>
        </w:behaviors>
        <w:guid w:val="{78DC6F1D-0E1E-45E0-AB42-0158BDDC7BDB}"/>
      </w:docPartPr>
      <w:docPartBody>
        <w:p w:rsidR="00F31279" w:rsidRDefault="00FA637F" w:rsidP="00FA637F">
          <w:pPr>
            <w:pStyle w:val="6ABBD33009954EA69FA19A8149126C63"/>
          </w:pPr>
          <w:r w:rsidRPr="00151B5B">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esStyle-BoldTf">
    <w:altName w:val="Lucida Grande"/>
    <w:panose1 w:val="02000806040000020004"/>
    <w:charset w:val="00"/>
    <w:family w:val="auto"/>
    <w:pitch w:val="variable"/>
    <w:sig w:usb0="800000AF" w:usb1="4000204A" w:usb2="00000000" w:usb3="00000000" w:csb0="00000001" w:csb1="00000000"/>
  </w:font>
  <w:font w:name="NotesEsa">
    <w:altName w:val="Candara"/>
    <w:panose1 w:val="00000000000000000000"/>
    <w:charset w:val="00"/>
    <w:family w:val="modern"/>
    <w:notTrueType/>
    <w:pitch w:val="variable"/>
    <w:sig w:usb0="800000EF" w:usb1="4000206A" w:usb2="00000000" w:usb3="00000000" w:csb0="00000093"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DejaVuSansMono">
    <w:altName w:val="Times New Roman"/>
    <w:panose1 w:val="00000000000000000000"/>
    <w:charset w:val="B2"/>
    <w:family w:val="auto"/>
    <w:notTrueType/>
    <w:pitch w:val="default"/>
    <w:sig w:usb0="00002000" w:usb1="00000000" w:usb2="00000000" w:usb3="00000000" w:csb0="00000040"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3F1"/>
    <w:rsid w:val="000177AE"/>
    <w:rsid w:val="00042CEC"/>
    <w:rsid w:val="00052845"/>
    <w:rsid w:val="00083411"/>
    <w:rsid w:val="00090F07"/>
    <w:rsid w:val="000C3273"/>
    <w:rsid w:val="000D40C2"/>
    <w:rsid w:val="00153836"/>
    <w:rsid w:val="00156FAC"/>
    <w:rsid w:val="001A686E"/>
    <w:rsid w:val="001D6372"/>
    <w:rsid w:val="001E0D39"/>
    <w:rsid w:val="00202D16"/>
    <w:rsid w:val="00231625"/>
    <w:rsid w:val="00245F75"/>
    <w:rsid w:val="0025732B"/>
    <w:rsid w:val="002873D1"/>
    <w:rsid w:val="002A6CC4"/>
    <w:rsid w:val="002C7E6D"/>
    <w:rsid w:val="002F17DA"/>
    <w:rsid w:val="00387828"/>
    <w:rsid w:val="003909C1"/>
    <w:rsid w:val="003D1CDD"/>
    <w:rsid w:val="004E7C48"/>
    <w:rsid w:val="005143DC"/>
    <w:rsid w:val="005236A5"/>
    <w:rsid w:val="00532DB8"/>
    <w:rsid w:val="005354E2"/>
    <w:rsid w:val="0055510F"/>
    <w:rsid w:val="005D40AE"/>
    <w:rsid w:val="005F1D98"/>
    <w:rsid w:val="00630F12"/>
    <w:rsid w:val="00636F06"/>
    <w:rsid w:val="00670582"/>
    <w:rsid w:val="006920DD"/>
    <w:rsid w:val="00693205"/>
    <w:rsid w:val="006A114C"/>
    <w:rsid w:val="006B4ABE"/>
    <w:rsid w:val="006C022E"/>
    <w:rsid w:val="006C36D6"/>
    <w:rsid w:val="006E4A13"/>
    <w:rsid w:val="007160E2"/>
    <w:rsid w:val="00726161"/>
    <w:rsid w:val="0079263C"/>
    <w:rsid w:val="007C10A6"/>
    <w:rsid w:val="007D1A1E"/>
    <w:rsid w:val="008342DB"/>
    <w:rsid w:val="008571BC"/>
    <w:rsid w:val="00857F0E"/>
    <w:rsid w:val="00861269"/>
    <w:rsid w:val="00893037"/>
    <w:rsid w:val="008E05BB"/>
    <w:rsid w:val="008F00FF"/>
    <w:rsid w:val="008F7DEF"/>
    <w:rsid w:val="00950022"/>
    <w:rsid w:val="00985795"/>
    <w:rsid w:val="009863F1"/>
    <w:rsid w:val="009A3C4F"/>
    <w:rsid w:val="009B4AA8"/>
    <w:rsid w:val="009D3289"/>
    <w:rsid w:val="00A0037A"/>
    <w:rsid w:val="00A17FD4"/>
    <w:rsid w:val="00A4331C"/>
    <w:rsid w:val="00A57B2B"/>
    <w:rsid w:val="00AD7990"/>
    <w:rsid w:val="00AE48ED"/>
    <w:rsid w:val="00AE5A48"/>
    <w:rsid w:val="00B52516"/>
    <w:rsid w:val="00B621D1"/>
    <w:rsid w:val="00BF7698"/>
    <w:rsid w:val="00C04573"/>
    <w:rsid w:val="00C15651"/>
    <w:rsid w:val="00C25E5F"/>
    <w:rsid w:val="00C34895"/>
    <w:rsid w:val="00C63259"/>
    <w:rsid w:val="00C97DD9"/>
    <w:rsid w:val="00CB1414"/>
    <w:rsid w:val="00CD23CA"/>
    <w:rsid w:val="00D24361"/>
    <w:rsid w:val="00D55695"/>
    <w:rsid w:val="00D6099F"/>
    <w:rsid w:val="00D7608D"/>
    <w:rsid w:val="00D91B1D"/>
    <w:rsid w:val="00DD10C9"/>
    <w:rsid w:val="00DE6C68"/>
    <w:rsid w:val="00E12314"/>
    <w:rsid w:val="00E31347"/>
    <w:rsid w:val="00E755C3"/>
    <w:rsid w:val="00E82228"/>
    <w:rsid w:val="00E86B88"/>
    <w:rsid w:val="00EC4885"/>
    <w:rsid w:val="00EC7614"/>
    <w:rsid w:val="00EF01EE"/>
    <w:rsid w:val="00EF2BDD"/>
    <w:rsid w:val="00F31279"/>
    <w:rsid w:val="00F775D5"/>
    <w:rsid w:val="00F870DE"/>
    <w:rsid w:val="00FA029A"/>
    <w:rsid w:val="00FA5E57"/>
    <w:rsid w:val="00FA637F"/>
    <w:rsid w:val="00FC4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3F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37F"/>
    <w:rPr>
      <w:color w:val="808080"/>
    </w:rPr>
  </w:style>
  <w:style w:type="paragraph" w:customStyle="1" w:styleId="0F2DE1D476674AD38D20B36F582BC90D">
    <w:name w:val="0F2DE1D476674AD38D20B36F582BC90D"/>
    <w:rsid w:val="00A17FD4"/>
  </w:style>
  <w:style w:type="paragraph" w:customStyle="1" w:styleId="6ABBD33009954EA69FA19A8149126C63">
    <w:name w:val="6ABBD33009954EA69FA19A8149126C63"/>
    <w:rsid w:val="00FA63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3F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37F"/>
    <w:rPr>
      <w:color w:val="808080"/>
    </w:rPr>
  </w:style>
  <w:style w:type="paragraph" w:customStyle="1" w:styleId="0F2DE1D476674AD38D20B36F582BC90D">
    <w:name w:val="0F2DE1D476674AD38D20B36F582BC90D"/>
    <w:rsid w:val="00A17FD4"/>
  </w:style>
  <w:style w:type="paragraph" w:customStyle="1" w:styleId="6ABBD33009954EA69FA19A8149126C63">
    <w:name w:val="6ABBD33009954EA69FA19A8149126C63"/>
    <w:rsid w:val="00FA63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6ED3FA57084E41BB0B676FFF4CDB59" ma:contentTypeVersion="0" ma:contentTypeDescription="Create a new document." ma:contentTypeScope="" ma:versionID="95820cacaf990504adf4dfc32a20f75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7FC8E-EAF8-4E81-9F3D-4B611AD7D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71CDB9A-096B-4AD5-98F1-48B1C49631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445BC9-815F-4CA3-8AB3-49E63207056B}">
  <ds:schemaRefs>
    <ds:schemaRef ds:uri="http://schemas.microsoft.com/sharepoint/v3/contenttype/forms"/>
  </ds:schemaRefs>
</ds:datastoreItem>
</file>

<file path=customXml/itemProps4.xml><?xml version="1.0" encoding="utf-8"?>
<ds:datastoreItem xmlns:ds="http://schemas.openxmlformats.org/officeDocument/2006/customXml" ds:itemID="{D19312D5-50ED-47CD-A407-94DE5A574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Minutes of Meeting</Template>
  <TotalTime>0</TotalTime>
  <Pages>6</Pages>
  <Words>1333</Words>
  <Characters>7484</Characters>
  <Application>Microsoft Office Word</Application>
  <DocSecurity>0</DocSecurity>
  <Lines>340</Lines>
  <Paragraphs>176</Paragraphs>
  <ScaleCrop>false</ScaleCrop>
  <HeadingPairs>
    <vt:vector size="2" baseType="variant">
      <vt:variant>
        <vt:lpstr>Title</vt:lpstr>
      </vt:variant>
      <vt:variant>
        <vt:i4>1</vt:i4>
      </vt:variant>
    </vt:vector>
  </HeadingPairs>
  <TitlesOfParts>
    <vt:vector size="1" baseType="lpstr">
      <vt:lpstr>SSA Data Systems ccb 015</vt:lpstr>
    </vt:vector>
  </TitlesOfParts>
  <Company>ESA</Company>
  <LinksUpToDate>false</LinksUpToDate>
  <CharactersWithSpaces>8641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 Data Systems ccb 015</dc:title>
  <dc:subject>SSA Data Systems ccb 015</dc:subject>
  <dc:creator>Michael Clayton</dc:creator>
  <cp:keywords>Last CCB Meeting</cp:keywords>
  <cp:lastModifiedBy>Michael Clayton</cp:lastModifiedBy>
  <cp:revision>40</cp:revision>
  <cp:lastPrinted>2016-12-14T09:14:00Z</cp:lastPrinted>
  <dcterms:created xsi:type="dcterms:W3CDTF">2017-01-09T14:18:00Z</dcterms:created>
  <dcterms:modified xsi:type="dcterms:W3CDTF">2017-01-16T13:46:00Z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etingdate">
    <vt:lpwstr>11/1/2017</vt:lpwstr>
  </property>
  <property fmtid="{D5CDD505-2E9C-101B-9397-08002B2CF9AE}" pid="3" name="Reference">
    <vt:lpwstr>ESA-SSA-DS-MIN-0015</vt:lpwstr>
  </property>
  <property fmtid="{D5CDD505-2E9C-101B-9397-08002B2CF9AE}" pid="4" name="Meetingplace">
    <vt:lpwstr>H275</vt:lpwstr>
  </property>
  <property fmtid="{D5CDD505-2E9C-101B-9397-08002B2CF9AE}" pid="5" name="Chairman">
    <vt:lpwstr>Michael Clayton</vt:lpwstr>
  </property>
  <property fmtid="{D5CDD505-2E9C-101B-9397-08002B2CF9AE}" pid="6" name="Issue Date">
    <vt:filetime>2017-01-15T23:00:00Z</vt:filetime>
  </property>
  <property fmtid="{D5CDD505-2E9C-101B-9397-08002B2CF9AE}" pid="7" name="Distribution">
    <vt:lpwstr/>
  </property>
  <property fmtid="{D5CDD505-2E9C-101B-9397-08002B2CF9AE}" pid="8" name="Copy">
    <vt:lpwstr/>
  </property>
  <property fmtid="{D5CDD505-2E9C-101B-9397-08002B2CF9AE}" pid="9" name="bmsSitename">
    <vt:lpwstr>ESOC</vt:lpwstr>
  </property>
  <property fmtid="{D5CDD505-2E9C-101B-9397-08002B2CF9AE}" pid="10" name="bmsAddress">
    <vt:lpwstr>European Space Operations Centre_x000d_
Robert-Bosch-Strasse 5_x000d_
D-64293 Darmstadt_x000d_
Germany</vt:lpwstr>
  </property>
  <property fmtid="{D5CDD505-2E9C-101B-9397-08002B2CF9AE}" pid="11" name="Classification">
    <vt:lpwstr>ESA UNCLASSIFIED - For Official Use</vt:lpwstr>
  </property>
  <property fmtid="{D5CDD505-2E9C-101B-9397-08002B2CF9AE}" pid="12" name="ESADoctype">
    <vt:lpwstr>ESA_MOM</vt:lpwstr>
  </property>
  <property fmtid="{D5CDD505-2E9C-101B-9397-08002B2CF9AE}" pid="13" name="AddressShow">
    <vt:bool>true</vt:bool>
  </property>
  <property fmtid="{D5CDD505-2E9C-101B-9397-08002B2CF9AE}" pid="14" name="ESAVersion">
    <vt:lpwstr>Release: 5G  v1.1</vt:lpwstr>
  </property>
  <property fmtid="{D5CDD505-2E9C-101B-9397-08002B2CF9AE}" pid="15" name="PlaceDateLR">
    <vt:lpwstr>False</vt:lpwstr>
  </property>
  <property fmtid="{D5CDD505-2E9C-101B-9397-08002B2CF9AE}" pid="16" name="PageNos">
    <vt:lpwstr>True</vt:lpwstr>
  </property>
  <property fmtid="{D5CDD505-2E9C-101B-9397-08002B2CF9AE}" pid="17" name="Classification Caveat">
    <vt:lpwstr/>
  </property>
  <property fmtid="{D5CDD505-2E9C-101B-9397-08002B2CF9AE}" pid="18" name="Revision">
    <vt:lpwstr>0</vt:lpwstr>
  </property>
  <property fmtid="{D5CDD505-2E9C-101B-9397-08002B2CF9AE}" pid="19" name="Issue">
    <vt:lpwstr>1</vt:lpwstr>
  </property>
  <property fmtid="{D5CDD505-2E9C-101B-9397-08002B2CF9AE}" pid="20" name="Status">
    <vt:lpwstr>Draft</vt:lpwstr>
  </property>
  <property fmtid="{D5CDD505-2E9C-101B-9397-08002B2CF9AE}" pid="21" name="bmsSitename2">
    <vt:lpwstr>ESOC</vt:lpwstr>
  </property>
  <property fmtid="{D5CDD505-2E9C-101B-9397-08002B2CF9AE}" pid="22" name="Organisational entity">
    <vt:lpwstr>ESA</vt:lpwstr>
  </property>
  <property fmtid="{D5CDD505-2E9C-101B-9397-08002B2CF9AE}" pid="23" name="vOptHQNo">
    <vt:lpwstr>True</vt:lpwstr>
  </property>
  <property fmtid="{D5CDD505-2E9C-101B-9397-08002B2CF9AE}" pid="24" name="logo">
    <vt:lpwstr>True</vt:lpwstr>
  </property>
  <property fmtid="{D5CDD505-2E9C-101B-9397-08002B2CF9AE}" pid="25" name="vOptFre">
    <vt:lpwstr>True</vt:lpwstr>
  </property>
  <property fmtid="{D5CDD505-2E9C-101B-9397-08002B2CF9AE}" pid="26" name="vOptEng">
    <vt:lpwstr>True</vt:lpwstr>
  </property>
  <property fmtid="{D5CDD505-2E9C-101B-9397-08002B2CF9AE}" pid="27" name="CAVEAT_Separator">
    <vt:lpwstr> </vt:lpwstr>
  </property>
  <property fmtid="{D5CDD505-2E9C-101B-9397-08002B2CF9AE}" pid="28" name="bmsPhoneFax">
    <vt:lpwstr>T +49 (0)6151 900_x000d_
F +49 (0)6151 90495_x000d_
www.esa.int</vt:lpwstr>
  </property>
  <property fmtid="{D5CDD505-2E9C-101B-9397-08002B2CF9AE}" pid="29" name="Document Type">
    <vt:lpwstr>MIN - Minutes of Meeting</vt:lpwstr>
  </property>
  <property fmtid="{D5CDD505-2E9C-101B-9397-08002B2CF9AE}" pid="30" name="ESA Version">
    <vt:lpwstr>Release: 5G  v1.4</vt:lpwstr>
  </property>
  <property fmtid="{D5CDD505-2E9C-101B-9397-08002B2CF9AE}" pid="31" name="ContentTypeId">
    <vt:lpwstr>0x010100F06ED3FA57084E41BB0B676FFF4CDB59</vt:lpwstr>
  </property>
</Properties>
</file>